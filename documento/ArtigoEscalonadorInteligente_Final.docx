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59EB9" w14:textId="77777777" w:rsidR="004179F8" w:rsidRPr="00315236" w:rsidRDefault="004179F8">
      <w:pPr>
        <w:rPr>
          <w:rFonts w:ascii="Arial" w:eastAsia="Times New Roman" w:hAnsi="Arial" w:cs="Arial"/>
          <w:b/>
          <w:sz w:val="32"/>
          <w:szCs w:val="20"/>
        </w:rPr>
      </w:pPr>
      <w:r w:rsidRPr="00315236">
        <w:rPr>
          <w:rFonts w:ascii="Arial" w:hAnsi="Arial" w:cs="Arial"/>
          <w:noProof/>
        </w:rPr>
        <w:drawing>
          <wp:inline distT="0" distB="0" distL="0" distR="0" wp14:anchorId="3AD92F3C" wp14:editId="38F5E1DF">
            <wp:extent cx="127635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1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1406" w14:textId="77777777" w:rsidR="00473CDA" w:rsidRPr="00315236" w:rsidRDefault="00473CDA">
      <w:pPr>
        <w:rPr>
          <w:rFonts w:ascii="Arial" w:eastAsia="Times New Roman" w:hAnsi="Arial" w:cs="Arial"/>
          <w:b/>
          <w:sz w:val="32"/>
          <w:szCs w:val="20"/>
        </w:rPr>
      </w:pPr>
    </w:p>
    <w:p w14:paraId="1F07E48D" w14:textId="793D2D5C" w:rsidR="00C81C41" w:rsidRDefault="00684B2A" w:rsidP="00C81C41">
      <w:pPr>
        <w:pStyle w:val="SBCauthors"/>
        <w:rPr>
          <w:rFonts w:ascii="Arial" w:hAnsi="Arial" w:cs="Arial"/>
        </w:rPr>
      </w:pPr>
      <w:r>
        <w:rPr>
          <w:rFonts w:ascii="Arial" w:hAnsi="Arial" w:cs="Arial"/>
        </w:rPr>
        <w:t>Escalonador</w:t>
      </w:r>
      <w:r w:rsidR="008B49FF">
        <w:rPr>
          <w:rFonts w:ascii="Arial" w:hAnsi="Arial" w:cs="Arial"/>
        </w:rPr>
        <w:t xml:space="preserve"> </w:t>
      </w:r>
      <w:r w:rsidR="009576DC">
        <w:rPr>
          <w:rFonts w:ascii="Arial" w:hAnsi="Arial" w:cs="Arial"/>
        </w:rPr>
        <w:t>de Atividades usando Algoritmo de Subida na Montanha</w:t>
      </w:r>
    </w:p>
    <w:p w14:paraId="0CD7BBCF" w14:textId="77777777" w:rsidR="00CB5081" w:rsidRPr="00CB5081" w:rsidRDefault="00CB5081" w:rsidP="00CB5081">
      <w:pPr>
        <w:pStyle w:val="SBCinstitution"/>
      </w:pPr>
    </w:p>
    <w:p w14:paraId="4B4CABB9" w14:textId="77777777" w:rsidR="009576DC" w:rsidRDefault="008B49FF" w:rsidP="001177B0">
      <w:pPr>
        <w:shd w:val="clear" w:color="auto" w:fill="FFFFFF"/>
        <w:jc w:val="center"/>
        <w:rPr>
          <w:rFonts w:ascii="Arial" w:hAnsi="Arial" w:cs="Arial"/>
          <w:color w:val="000000" w:themeColor="text1"/>
        </w:rPr>
      </w:pPr>
      <w:r w:rsidRPr="00CB5081">
        <w:rPr>
          <w:rFonts w:ascii="Arial" w:hAnsi="Arial" w:cs="Arial"/>
          <w:color w:val="000000" w:themeColor="text1"/>
        </w:rPr>
        <w:t>Carla Nobrega</w:t>
      </w:r>
      <w:r w:rsidR="000C704C" w:rsidRPr="00CB5081">
        <w:rPr>
          <w:rFonts w:ascii="Arial" w:hAnsi="Arial" w:cs="Arial"/>
          <w:color w:val="000000" w:themeColor="text1"/>
        </w:rPr>
        <w:t xml:space="preserve">, </w:t>
      </w:r>
      <w:r w:rsidRPr="00CB5081">
        <w:rPr>
          <w:rFonts w:ascii="Arial" w:hAnsi="Arial" w:cs="Arial"/>
          <w:color w:val="000000" w:themeColor="text1"/>
        </w:rPr>
        <w:t xml:space="preserve">Clarissa </w:t>
      </w:r>
      <w:proofErr w:type="spellStart"/>
      <w:r w:rsidRPr="00CB5081">
        <w:rPr>
          <w:rFonts w:ascii="Arial" w:hAnsi="Arial" w:cs="Arial"/>
          <w:color w:val="000000" w:themeColor="text1"/>
        </w:rPr>
        <w:t>Lippi</w:t>
      </w:r>
      <w:proofErr w:type="spellEnd"/>
      <w:r w:rsidR="000C704C" w:rsidRPr="00CB5081">
        <w:rPr>
          <w:rFonts w:ascii="Arial" w:hAnsi="Arial" w:cs="Arial"/>
          <w:color w:val="000000" w:themeColor="text1"/>
        </w:rPr>
        <w:t xml:space="preserve">, </w:t>
      </w:r>
      <w:r w:rsidRPr="00CB5081">
        <w:rPr>
          <w:rFonts w:ascii="Arial" w:hAnsi="Arial" w:cs="Arial"/>
          <w:color w:val="000000" w:themeColor="text1"/>
        </w:rPr>
        <w:t>Eduardo Machado</w:t>
      </w:r>
      <w:r w:rsidR="000C704C" w:rsidRPr="00CB5081">
        <w:rPr>
          <w:rFonts w:ascii="Arial" w:hAnsi="Arial" w:cs="Arial"/>
          <w:color w:val="000000" w:themeColor="text1"/>
        </w:rPr>
        <w:t xml:space="preserve">, </w:t>
      </w:r>
      <w:r w:rsidR="00995EA6">
        <w:rPr>
          <w:rFonts w:ascii="Arial" w:hAnsi="Arial" w:cs="Arial"/>
          <w:color w:val="000000" w:themeColor="text1"/>
        </w:rPr>
        <w:t>Hans Hudson, Robson Luiz</w:t>
      </w:r>
      <w:r w:rsidR="00905ED0" w:rsidRPr="00CB5081">
        <w:rPr>
          <w:rFonts w:ascii="Arial" w:hAnsi="Arial" w:cs="Arial"/>
          <w:color w:val="000000" w:themeColor="text1"/>
        </w:rPr>
        <w:t xml:space="preserve">, </w:t>
      </w:r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Enzo </w:t>
      </w:r>
      <w:proofErr w:type="spellStart"/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>Tiezzi</w:t>
      </w:r>
      <w:proofErr w:type="spellEnd"/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, </w:t>
      </w:r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>Igor Moreira</w:t>
      </w:r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, </w:t>
      </w:r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 xml:space="preserve">Newton </w:t>
      </w:r>
      <w:proofErr w:type="spellStart"/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>Delbuque</w:t>
      </w:r>
      <w:proofErr w:type="spellEnd"/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, Marco Aurélio, </w:t>
      </w:r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>Flávio Augusto</w:t>
      </w:r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, </w:t>
      </w:r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>Thiago Souza</w:t>
      </w:r>
      <w:r w:rsidR="00905ED0" w:rsidRPr="00CB5081">
        <w:rPr>
          <w:rFonts w:ascii="Arial" w:eastAsia="Times New Roman" w:hAnsi="Arial" w:cs="Arial"/>
          <w:iCs/>
          <w:color w:val="000000" w:themeColor="text1"/>
          <w:kern w:val="0"/>
        </w:rPr>
        <w:t xml:space="preserve">, </w:t>
      </w:r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 xml:space="preserve">Caio </w:t>
      </w:r>
      <w:proofErr w:type="spellStart"/>
      <w:r w:rsidR="00905ED0" w:rsidRPr="00905ED0">
        <w:rPr>
          <w:rFonts w:ascii="Arial" w:eastAsia="Times New Roman" w:hAnsi="Arial" w:cs="Arial"/>
          <w:iCs/>
          <w:color w:val="000000" w:themeColor="text1"/>
          <w:kern w:val="0"/>
        </w:rPr>
        <w:t>Zanelato</w:t>
      </w:r>
      <w:proofErr w:type="spellEnd"/>
    </w:p>
    <w:p w14:paraId="5764A289" w14:textId="77777777" w:rsidR="009576DC" w:rsidRDefault="009576DC" w:rsidP="009A0002">
      <w:pPr>
        <w:shd w:val="clear" w:color="auto" w:fill="FFFFFF"/>
        <w:rPr>
          <w:rFonts w:ascii="Arial" w:hAnsi="Arial" w:cs="Arial"/>
          <w:color w:val="000000" w:themeColor="text1"/>
        </w:rPr>
      </w:pPr>
    </w:p>
    <w:p w14:paraId="4ABC42CD" w14:textId="314F9E18" w:rsidR="00DD0568" w:rsidRPr="00CB5081" w:rsidRDefault="009576DC" w:rsidP="001177B0">
      <w:pPr>
        <w:shd w:val="clear" w:color="auto" w:fill="FFFFFF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Orientador: </w:t>
      </w:r>
      <w:r w:rsidR="008B49FF" w:rsidRPr="00CB5081">
        <w:rPr>
          <w:rFonts w:ascii="Arial" w:hAnsi="Arial" w:cs="Arial"/>
          <w:color w:val="000000" w:themeColor="text1"/>
        </w:rPr>
        <w:t>Fabricio Barth</w:t>
      </w:r>
    </w:p>
    <w:p w14:paraId="335B94EE" w14:textId="77777777" w:rsidR="00DD0568" w:rsidRPr="00315236" w:rsidRDefault="004003AF">
      <w:pPr>
        <w:pStyle w:val="SBCinstitution"/>
        <w:rPr>
          <w:rFonts w:ascii="Arial" w:hAnsi="Arial" w:cs="Arial"/>
        </w:rPr>
      </w:pPr>
      <w:r w:rsidRPr="00315236">
        <w:rPr>
          <w:rFonts w:ascii="Arial" w:hAnsi="Arial" w:cs="Arial"/>
        </w:rPr>
        <w:t>Faculdade de Tecnologia Bandeirantes</w:t>
      </w:r>
      <w:r w:rsidR="000C704C" w:rsidRPr="00315236">
        <w:rPr>
          <w:rFonts w:ascii="Arial" w:hAnsi="Arial" w:cs="Arial"/>
        </w:rPr>
        <w:t xml:space="preserve"> </w:t>
      </w:r>
      <w:r w:rsidR="00C81C41" w:rsidRPr="00315236">
        <w:rPr>
          <w:rFonts w:ascii="Arial" w:hAnsi="Arial" w:cs="Arial"/>
        </w:rPr>
        <w:t>–</w:t>
      </w:r>
      <w:r w:rsidR="00EA70F5" w:rsidRPr="00315236">
        <w:rPr>
          <w:rFonts w:ascii="Arial" w:hAnsi="Arial" w:cs="Arial"/>
        </w:rPr>
        <w:t xml:space="preserve"> </w:t>
      </w:r>
      <w:r w:rsidRPr="00315236">
        <w:rPr>
          <w:rFonts w:ascii="Arial" w:hAnsi="Arial" w:cs="Arial"/>
        </w:rPr>
        <w:t>BandTec</w:t>
      </w:r>
    </w:p>
    <w:p w14:paraId="5B6D3BDC" w14:textId="77777777" w:rsidR="00DD0568" w:rsidRPr="00315236" w:rsidRDefault="004003AF">
      <w:pPr>
        <w:pStyle w:val="SBCaddress"/>
        <w:rPr>
          <w:rFonts w:ascii="Arial" w:hAnsi="Arial" w:cs="Arial"/>
        </w:rPr>
      </w:pPr>
      <w:r w:rsidRPr="00315236">
        <w:rPr>
          <w:rFonts w:ascii="Arial" w:hAnsi="Arial" w:cs="Arial"/>
        </w:rPr>
        <w:t>Rua Estela, 268 – 04011-001 – São Paulo – SP</w:t>
      </w:r>
      <w:r w:rsidR="000356A0" w:rsidRPr="00315236">
        <w:rPr>
          <w:rFonts w:ascii="Arial" w:hAnsi="Arial" w:cs="Arial"/>
        </w:rPr>
        <w:t xml:space="preserve"> – Bras</w:t>
      </w:r>
      <w:r w:rsidR="000C704C" w:rsidRPr="00315236">
        <w:rPr>
          <w:rFonts w:ascii="Arial" w:hAnsi="Arial" w:cs="Arial"/>
        </w:rPr>
        <w:t>il</w:t>
      </w:r>
    </w:p>
    <w:p w14:paraId="089E591E" w14:textId="77777777" w:rsidR="00C81C41" w:rsidRDefault="00C81C41" w:rsidP="00C81C41">
      <w:pPr>
        <w:pStyle w:val="SBCabstract"/>
        <w:rPr>
          <w:rFonts w:ascii="Arial" w:hAnsi="Arial" w:cs="Arial"/>
          <w:lang w:val="pt-BR"/>
        </w:rPr>
      </w:pPr>
    </w:p>
    <w:p w14:paraId="3DCD807B" w14:textId="77777777" w:rsidR="008B49FF" w:rsidRPr="008B49FF" w:rsidRDefault="008B49FF" w:rsidP="008B49FF">
      <w:pPr>
        <w:pStyle w:val="SBCresumo"/>
      </w:pPr>
    </w:p>
    <w:p w14:paraId="0FC6CB73" w14:textId="3F5C5836" w:rsidR="00641871" w:rsidRPr="00315236" w:rsidRDefault="009740B5" w:rsidP="009740B5">
      <w:pPr>
        <w:pStyle w:val="SBCtitle1"/>
        <w:widowControl/>
        <w:suppressAutoHyphens w:val="0"/>
        <w:autoSpaceDN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  <w:r w:rsidRPr="00315236">
        <w:rPr>
          <w:rFonts w:ascii="Arial" w:hAnsi="Arial" w:cs="Arial"/>
        </w:rPr>
        <w:t xml:space="preserve"> </w:t>
      </w:r>
    </w:p>
    <w:p w14:paraId="5877A94F" w14:textId="54B0EBB4" w:rsidR="00995EA6" w:rsidRPr="00995EA6" w:rsidRDefault="00995EA6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sz w:val="24"/>
          <w:szCs w:val="24"/>
        </w:rPr>
      </w:pPr>
      <w:r w:rsidRPr="00995EA6">
        <w:rPr>
          <w:rFonts w:ascii="Arial" w:hAnsi="Arial" w:cs="Arial"/>
          <w:b w:val="0"/>
          <w:sz w:val="24"/>
          <w:szCs w:val="24"/>
        </w:rPr>
        <w:t xml:space="preserve">A faculdade </w:t>
      </w:r>
      <w:proofErr w:type="spellStart"/>
      <w:r w:rsidRPr="00995EA6">
        <w:rPr>
          <w:rFonts w:ascii="Arial" w:hAnsi="Arial" w:cs="Arial"/>
          <w:b w:val="0"/>
          <w:sz w:val="24"/>
          <w:szCs w:val="24"/>
        </w:rPr>
        <w:t>BandTec</w:t>
      </w:r>
      <w:proofErr w:type="spellEnd"/>
      <w:r w:rsidRPr="00995EA6">
        <w:rPr>
          <w:rFonts w:ascii="Arial" w:hAnsi="Arial" w:cs="Arial"/>
          <w:b w:val="0"/>
          <w:sz w:val="24"/>
          <w:szCs w:val="24"/>
        </w:rPr>
        <w:t xml:space="preserve"> oferece em sua grade curricular um apoio psicopedagógico com o objetivo de suprir as necessidades de seus alunos além do âmbito técnico. O Programa H, como é chamado, auxilia os alunos a desenvolver qualidades humanas como liderança, trabalho em grupo, autoconhecimento, entre outros quesitos que, assim como o conhecimento técnico, são indispensáveis a um profissional de destaque.</w:t>
      </w:r>
    </w:p>
    <w:p w14:paraId="01A70DD3" w14:textId="77777777" w:rsidR="00995EA6" w:rsidRPr="00995EA6" w:rsidRDefault="00995EA6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sz w:val="24"/>
          <w:szCs w:val="24"/>
        </w:rPr>
      </w:pPr>
      <w:r w:rsidRPr="00995EA6">
        <w:rPr>
          <w:rFonts w:ascii="Arial" w:hAnsi="Arial" w:cs="Arial"/>
          <w:b w:val="0"/>
          <w:sz w:val="24"/>
          <w:szCs w:val="24"/>
        </w:rPr>
        <w:t>Uma das formas de orientar e guiar os alunos em seu desenvolvimento é através de alguns treinamentos organizados pela equipe do programa H, estes treinamentos tem o objetivo de auxiliar os alunos a melhorar alguma competência não tão desenvolvida.</w:t>
      </w:r>
    </w:p>
    <w:p w14:paraId="00CA0E21" w14:textId="77777777" w:rsidR="00995EA6" w:rsidRPr="00995EA6" w:rsidRDefault="00995EA6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Dado o grande nú</w:t>
      </w:r>
      <w:r w:rsidRPr="00995EA6">
        <w:rPr>
          <w:rFonts w:ascii="Arial" w:hAnsi="Arial" w:cs="Arial"/>
          <w:b w:val="0"/>
          <w:sz w:val="24"/>
          <w:szCs w:val="24"/>
        </w:rPr>
        <w:t>mero de alunos e a quantidade de treinamento que o programa H pode executar por semana, a organização da agenda de treinamento dispende muito tempo para ser elaborada e sua adaptação a mudanças repentinas de disponibilidade acaba tornando-se lenta e trabalhosa.</w:t>
      </w:r>
    </w:p>
    <w:p w14:paraId="0D60CE16" w14:textId="77777777" w:rsidR="00373288" w:rsidRDefault="009740B5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Sendo assim, o objetivo deste trabalho é desenvolver um escalonador que retorna uma agenda de treinamento maximizando a</w:t>
      </w:r>
      <w:r w:rsidR="00373288">
        <w:rPr>
          <w:rFonts w:ascii="Arial" w:hAnsi="Arial" w:cs="Arial"/>
          <w:b w:val="0"/>
          <w:sz w:val="24"/>
          <w:szCs w:val="24"/>
        </w:rPr>
        <w:t xml:space="preserve"> quantidade de alunos atendidos, considerando</w:t>
      </w:r>
      <w:r>
        <w:rPr>
          <w:rFonts w:ascii="Arial" w:hAnsi="Arial" w:cs="Arial"/>
          <w:b w:val="0"/>
          <w:sz w:val="24"/>
          <w:szCs w:val="24"/>
        </w:rPr>
        <w:t xml:space="preserve"> a quantidade de treinamentos que o programa H precisa executar em uma semana e a disponibilidade de todos os alunos que precisam receber este treinamento.</w:t>
      </w:r>
    </w:p>
    <w:p w14:paraId="628CBD7D" w14:textId="3F5265FB" w:rsidR="009576DC" w:rsidRDefault="000576C1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Uma premissa adotada para o desenvolvimento deste trabalho é a de que apenas um tipo de treinamento é realizado por semana, mas que ele pode ser executado de 1 até 10 vezes por semana.</w:t>
      </w:r>
    </w:p>
    <w:p w14:paraId="4C4E3DE9" w14:textId="54A2A375" w:rsidR="0016174B" w:rsidRPr="00995EA6" w:rsidRDefault="0016174B" w:rsidP="00630C39">
      <w:pPr>
        <w:pStyle w:val="SBCtitle1"/>
        <w:numPr>
          <w:ilvl w:val="0"/>
          <w:numId w:val="0"/>
        </w:numPr>
        <w:jc w:val="both"/>
        <w:rPr>
          <w:rFonts w:ascii="Arial" w:hAnsi="Arial" w:cs="Arial"/>
          <w:b w:val="0"/>
          <w:color w:val="FF0000"/>
          <w:kern w:val="0"/>
          <w:position w:val="1"/>
          <w:sz w:val="24"/>
          <w:szCs w:val="24"/>
        </w:rPr>
      </w:pPr>
    </w:p>
    <w:p w14:paraId="7E8F11A3" w14:textId="77777777" w:rsidR="0016174B" w:rsidRPr="00315236" w:rsidRDefault="0016174B" w:rsidP="00630C39">
      <w:pPr>
        <w:pStyle w:val="SBCparagraphfirst"/>
        <w:rPr>
          <w:rFonts w:ascii="Arial" w:hAnsi="Arial" w:cs="Arial"/>
        </w:rPr>
      </w:pPr>
    </w:p>
    <w:p w14:paraId="51A48EBA" w14:textId="77777777" w:rsidR="002E2647" w:rsidRDefault="00641FFF" w:rsidP="002E2647">
      <w:pPr>
        <w:pStyle w:val="SBCtitle1"/>
      </w:pPr>
      <w:r>
        <w:rPr>
          <w:rFonts w:ascii="Arial" w:hAnsi="Arial" w:cs="Arial"/>
        </w:rPr>
        <w:lastRenderedPageBreak/>
        <w:t>Solução Proposta</w:t>
      </w:r>
    </w:p>
    <w:p w14:paraId="388EBC4B" w14:textId="0DB48133" w:rsidR="005C3D0C" w:rsidRDefault="00B74504" w:rsidP="00E076B0">
      <w:pPr>
        <w:pStyle w:val="SBCparagrap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Durante o desenvolvimento deste trabalho foi implementado uma função de escalonamento que recebe como parâmetros:</w:t>
      </w:r>
    </w:p>
    <w:p w14:paraId="5F59A8FB" w14:textId="1E7B4306" w:rsidR="00B74504" w:rsidRDefault="0053769E" w:rsidP="001177B0">
      <w:pPr>
        <w:pStyle w:val="SBCparagraph"/>
        <w:numPr>
          <w:ilvl w:val="0"/>
          <w:numId w:val="2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</w:t>
      </w:r>
      <w:r w:rsidR="00B74504">
        <w:rPr>
          <w:rFonts w:ascii="Arial" w:hAnsi="Arial" w:cs="Arial"/>
          <w:szCs w:val="24"/>
        </w:rPr>
        <w:t xml:space="preserve">quantidade </w:t>
      </w:r>
      <w:r>
        <w:rPr>
          <w:rFonts w:ascii="Arial" w:hAnsi="Arial" w:cs="Arial"/>
          <w:szCs w:val="24"/>
        </w:rPr>
        <w:t>de treinamentos que devem ser ministrados naquela semana. Este valor pode variar de 1 até 10, e;</w:t>
      </w:r>
    </w:p>
    <w:p w14:paraId="3D91D3E8" w14:textId="022DCFC3" w:rsidR="0053769E" w:rsidRDefault="0053769E" w:rsidP="001177B0">
      <w:pPr>
        <w:pStyle w:val="SBCparagraph"/>
        <w:numPr>
          <w:ilvl w:val="0"/>
          <w:numId w:val="2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disponibilidade na agenda de cada aluno que precisa receber o treinamento. A disponibilidade de um aluno é representada por um vetor de tamanho 10 com valores lógicos. A posição 1 do vetor significa se o aluno está disponível nas duas primeiras aulas da segunda-feira, a posição 2 do vetor representa se o aluno está disponível nas duas últimas aulas da segunda-feira, a posição 3 representa a situação das duas primeiras aulas da terça-feira e assim sucessivamente até às duas últimas aulas da sexta-feira. Sempre que o valor for TRUE neste vetor significa que o aluno tem disponibilidade para o treinamento naquele horário. O segundo parâmetro da função de escalonamento é uma lista de vetores que significa a disponibilidade de todos os alunos que precisam receber o treinamento.</w:t>
      </w:r>
    </w:p>
    <w:p w14:paraId="3288143A" w14:textId="50881694" w:rsidR="0053769E" w:rsidRDefault="00633A23" w:rsidP="00E076B0">
      <w:pPr>
        <w:pStyle w:val="SBCparagrap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Algumas premissas foram adotadas para o desenvolvimento deste trabalho:</w:t>
      </w:r>
    </w:p>
    <w:p w14:paraId="0FD3EF18" w14:textId="268B05AE" w:rsidR="00633A23" w:rsidRDefault="00633A23" w:rsidP="001177B0">
      <w:pPr>
        <w:pStyle w:val="SBCparagraph"/>
        <w:numPr>
          <w:ilvl w:val="0"/>
          <w:numId w:val="2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apenas um tipo de treinamento será ministrado por semana. Poderão ser vários treinamentos, entre 1 e 10, mas sempre serão sobre o mesmo assunto. Isto simplifica a escolha da lista de alunos que será utilizada como segundo parâmetro da função, e;</w:t>
      </w:r>
    </w:p>
    <w:p w14:paraId="25F0EB99" w14:textId="60079108" w:rsidR="00633A23" w:rsidRDefault="00633A23" w:rsidP="001177B0">
      <w:pPr>
        <w:pStyle w:val="SBCparagraph"/>
        <w:numPr>
          <w:ilvl w:val="0"/>
          <w:numId w:val="2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todos os treinamentos tem duração de duas horas-aula. Isto também simplifica a representação da disponibilidade dos alunos. É por este motivo que a disponibilidade de cada aluno pode ser representada por um vetor de valores lógicos de tamanho dez, 2 valores para cada dia.</w:t>
      </w:r>
    </w:p>
    <w:p w14:paraId="3CFE61F3" w14:textId="6BBA9E81" w:rsidR="00E076B0" w:rsidRDefault="00EE09BC" w:rsidP="001177B0">
      <w:pPr>
        <w:pStyle w:val="SBCparagraph"/>
        <w:rPr>
          <w:rFonts w:ascii="Arial" w:hAnsi="Arial" w:cs="Arial"/>
        </w:rPr>
      </w:pPr>
      <w:r>
        <w:rPr>
          <w:rFonts w:ascii="Arial" w:hAnsi="Arial" w:cs="Arial"/>
          <w:szCs w:val="24"/>
        </w:rPr>
        <w:t>Para o desenvolvimento deste trabalho foi escolhido um algoritmo do tipo subida na montanha. Algoritmos do tipo subida n</w:t>
      </w:r>
      <w:r w:rsidR="004C12E2">
        <w:rPr>
          <w:rFonts w:ascii="Arial" w:hAnsi="Arial" w:cs="Arial"/>
          <w:szCs w:val="24"/>
        </w:rPr>
        <w:t>a montanha fazem uso de uma função de otimização</w:t>
      </w:r>
      <w:r>
        <w:rPr>
          <w:rFonts w:ascii="Arial" w:hAnsi="Arial" w:cs="Arial"/>
          <w:szCs w:val="24"/>
        </w:rPr>
        <w:t xml:space="preserve"> para escolher sempre o estado que otimiza o objetivo da implementação.</w:t>
      </w:r>
      <w:r w:rsidR="00E076B0" w:rsidRPr="00E076B0">
        <w:rPr>
          <w:rFonts w:ascii="Arial" w:hAnsi="Arial" w:cs="Arial"/>
        </w:rPr>
        <w:t xml:space="preserve"> É uma técnica que usa um laço repetitivo que se move de forma contínua no sentido do valor crescente da função</w:t>
      </w:r>
      <w:r w:rsidR="00633A23">
        <w:rPr>
          <w:rFonts w:ascii="Arial" w:hAnsi="Arial" w:cs="Arial"/>
        </w:rPr>
        <w:t xml:space="preserve"> </w:t>
      </w:r>
      <w:r w:rsidR="004C12E2">
        <w:rPr>
          <w:rFonts w:ascii="Arial" w:hAnsi="Arial" w:cs="Arial"/>
        </w:rPr>
        <w:t>de otimização</w:t>
      </w:r>
      <w:r w:rsidR="00E076B0" w:rsidRPr="00E076B0">
        <w:rPr>
          <w:rFonts w:ascii="Arial" w:hAnsi="Arial" w:cs="Arial"/>
        </w:rPr>
        <w:t>, ou seja, encosta acima, até alcançar um pic</w:t>
      </w:r>
      <w:r w:rsidR="00633A23">
        <w:rPr>
          <w:rFonts w:ascii="Arial" w:hAnsi="Arial" w:cs="Arial"/>
        </w:rPr>
        <w:t>o</w:t>
      </w:r>
      <w:del w:id="0" w:author="Aluno" w:date="2015-11-03T19:40:00Z">
        <w:r w:rsidR="00633A23" w:rsidDel="001177B0">
          <w:rPr>
            <w:rFonts w:ascii="Arial" w:hAnsi="Arial" w:cs="Arial"/>
          </w:rPr>
          <w:delText>.</w:delText>
        </w:r>
      </w:del>
      <w:r w:rsidR="00E076B0" w:rsidRPr="00E076B0">
        <w:rPr>
          <w:rFonts w:ascii="Arial" w:hAnsi="Arial" w:cs="Arial"/>
        </w:rPr>
        <w:t xml:space="preserve">. Não mantém uma árvore de busca, e assim a estrutura de dados do nó atual só precisa registrar o estado e o valor de sua função </w:t>
      </w:r>
      <w:r w:rsidR="004C12E2">
        <w:rPr>
          <w:rFonts w:ascii="Arial" w:hAnsi="Arial" w:cs="Arial"/>
        </w:rPr>
        <w:t>de otimização</w:t>
      </w:r>
      <w:r w:rsidR="00E076B0" w:rsidRPr="00E076B0">
        <w:rPr>
          <w:rFonts w:ascii="Arial" w:hAnsi="Arial" w:cs="Arial"/>
        </w:rPr>
        <w:t>. A técnica não examina antecipadamente valores de estados além dos vizinhos imediatos do estado corrente</w:t>
      </w:r>
      <w:r w:rsidR="00013F35">
        <w:rPr>
          <w:rFonts w:ascii="Arial" w:hAnsi="Arial" w:cs="Arial"/>
        </w:rPr>
        <w:t xml:space="preserve"> [1]</w:t>
      </w:r>
      <w:r w:rsidR="00E076B0" w:rsidRPr="00E076B0">
        <w:rPr>
          <w:rFonts w:ascii="Arial" w:hAnsi="Arial" w:cs="Arial"/>
        </w:rPr>
        <w:t>.</w:t>
      </w:r>
    </w:p>
    <w:p w14:paraId="65667005" w14:textId="53FBBC00" w:rsidR="00E5222E" w:rsidDel="00013F35" w:rsidRDefault="00E5222E" w:rsidP="001177B0">
      <w:pPr>
        <w:pStyle w:val="SBCparagraph"/>
        <w:rPr>
          <w:del w:id="1" w:author="Fabricio J Barth" w:date="2015-10-27T20:43:00Z"/>
          <w:rFonts w:ascii="Arial" w:hAnsi="Arial" w:cs="Arial"/>
        </w:rPr>
      </w:pPr>
      <w:r>
        <w:rPr>
          <w:rFonts w:ascii="Arial" w:hAnsi="Arial" w:cs="Arial"/>
        </w:rPr>
        <w:t xml:space="preserve">Para evitar problemas de máximos locais, </w:t>
      </w:r>
      <w:r w:rsidR="005A7E19">
        <w:rPr>
          <w:rFonts w:ascii="Arial" w:hAnsi="Arial" w:cs="Arial"/>
        </w:rPr>
        <w:t>o algoritmo implementado neste trabalho faz uso de um percurso aleatóri</w:t>
      </w:r>
      <w:r w:rsidR="00013F35">
        <w:rPr>
          <w:rFonts w:ascii="Arial" w:hAnsi="Arial" w:cs="Arial"/>
        </w:rPr>
        <w:t>o [1] quando encontra máximos locais</w:t>
      </w:r>
      <w:r w:rsidR="005A7E19">
        <w:rPr>
          <w:rFonts w:ascii="Arial" w:hAnsi="Arial" w:cs="Arial"/>
        </w:rPr>
        <w:t>.</w:t>
      </w:r>
    </w:p>
    <w:p w14:paraId="4AA93154" w14:textId="0C02C08A" w:rsidR="00AE6197" w:rsidRDefault="001922D8" w:rsidP="001177B0">
      <w:pPr>
        <w:pStyle w:val="SBCparagraph"/>
        <w:rPr>
          <w:rFonts w:ascii="Arial" w:hAnsi="Arial" w:cs="Arial"/>
          <w:color w:val="0070C0"/>
          <w:position w:val="1"/>
          <w:szCs w:val="80"/>
        </w:rPr>
      </w:pPr>
      <w:r>
        <w:rPr>
          <w:rFonts w:ascii="Arial" w:hAnsi="Arial" w:cs="Arial"/>
        </w:rPr>
        <w:t xml:space="preserve"> </w:t>
      </w:r>
      <w:r w:rsidR="00013F3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função de otimização </w:t>
      </w:r>
      <w:r w:rsidR="00013F35">
        <w:rPr>
          <w:rFonts w:ascii="Arial" w:hAnsi="Arial" w:cs="Arial"/>
        </w:rPr>
        <w:t xml:space="preserve">implementada neste trabalho </w:t>
      </w:r>
      <w:r>
        <w:rPr>
          <w:rFonts w:ascii="Arial" w:hAnsi="Arial" w:cs="Arial"/>
        </w:rPr>
        <w:t xml:space="preserve">conta o número de alunos atendidos em cada estado. A </w:t>
      </w:r>
      <w:r w:rsidR="009626B2">
        <w:rPr>
          <w:rFonts w:ascii="Arial" w:hAnsi="Arial" w:cs="Arial"/>
        </w:rPr>
        <w:t>geração de sucessores acontece de forma aleatória. Para garantir que a solução encontra a solução ótima, todos os estados considerados como máximos locais são armazenados e comparados entre si.</w:t>
      </w:r>
    </w:p>
    <w:p w14:paraId="57D63A22" w14:textId="5AF6BCC9" w:rsidR="00C73D53" w:rsidDel="001177B0" w:rsidRDefault="00C73D53" w:rsidP="004A56E5">
      <w:pPr>
        <w:pStyle w:val="NormalWeb"/>
        <w:spacing w:before="0" w:beforeAutospacing="0" w:after="0" w:afterAutospacing="0"/>
        <w:jc w:val="both"/>
        <w:rPr>
          <w:del w:id="2" w:author="Aluno" w:date="2015-11-03T19:44:00Z"/>
          <w:rFonts w:ascii="Arial" w:hAnsi="Arial" w:cs="Arial"/>
          <w:color w:val="0070C0"/>
          <w:position w:val="1"/>
          <w:szCs w:val="80"/>
        </w:rPr>
      </w:pPr>
    </w:p>
    <w:p w14:paraId="00681F07" w14:textId="46B54BE7" w:rsidR="004010A3" w:rsidRPr="00315236" w:rsidDel="001177B0" w:rsidRDefault="004010A3" w:rsidP="008B3260">
      <w:pPr>
        <w:rPr>
          <w:del w:id="3" w:author="Aluno" w:date="2015-11-03T19:44:00Z"/>
          <w:rFonts w:ascii="Arial" w:hAnsi="Arial" w:cs="Arial"/>
        </w:rPr>
      </w:pPr>
    </w:p>
    <w:p w14:paraId="357B0DA9" w14:textId="77777777" w:rsidR="00DD0568" w:rsidRDefault="00641FFF">
      <w:pPr>
        <w:pStyle w:val="SBCtitle1"/>
        <w:rPr>
          <w:rFonts w:ascii="Arial" w:hAnsi="Arial" w:cs="Arial"/>
        </w:rPr>
      </w:pPr>
      <w:r>
        <w:rPr>
          <w:rFonts w:ascii="Arial" w:hAnsi="Arial" w:cs="Arial"/>
        </w:rPr>
        <w:t xml:space="preserve">Validação e </w:t>
      </w:r>
      <w:r w:rsidR="009B40EF" w:rsidRPr="00315236">
        <w:rPr>
          <w:rFonts w:ascii="Arial" w:hAnsi="Arial" w:cs="Arial"/>
        </w:rPr>
        <w:t>Resultados</w:t>
      </w:r>
      <w:r w:rsidR="004179F8" w:rsidRPr="00315236">
        <w:rPr>
          <w:rFonts w:ascii="Arial" w:hAnsi="Arial" w:cs="Arial"/>
        </w:rPr>
        <w:t xml:space="preserve"> </w:t>
      </w:r>
    </w:p>
    <w:p w14:paraId="23078084" w14:textId="26D20922" w:rsidR="00BB4C0A" w:rsidRPr="001177B0" w:rsidDel="00302BF7" w:rsidRDefault="00F929E8" w:rsidP="001177B0">
      <w:pPr>
        <w:pStyle w:val="NormalWeb"/>
        <w:ind w:firstLine="851"/>
        <w:jc w:val="both"/>
        <w:rPr>
          <w:del w:id="4" w:author="Fabricio J Barth" w:date="2015-10-27T22:29:00Z"/>
          <w:rFonts w:ascii="Arial" w:hAnsi="Arial" w:cs="Arial"/>
        </w:rPr>
      </w:pPr>
      <w:r w:rsidRPr="003605BD">
        <w:rPr>
          <w:rFonts w:ascii="Arial" w:hAnsi="Arial" w:cs="Arial"/>
        </w:rPr>
        <w:t>Para verificar se a aplicação está realmente atendendo a demanda dos objetivos, foram realizados testes no sistema.</w:t>
      </w:r>
      <w:r w:rsidR="00693C4E" w:rsidRPr="003605BD">
        <w:rPr>
          <w:rFonts w:ascii="Arial" w:hAnsi="Arial" w:cs="Arial"/>
        </w:rPr>
        <w:t xml:space="preserve"> Na tabela 1 são apresentados </w:t>
      </w:r>
      <w:del w:id="5" w:author="Fabricio J Barth" w:date="2015-10-27T22:06:00Z">
        <w:r w:rsidRPr="003605BD" w:rsidDel="00693C4E">
          <w:rPr>
            <w:rFonts w:ascii="Arial" w:hAnsi="Arial" w:cs="Arial"/>
          </w:rPr>
          <w:delText xml:space="preserve"> </w:delText>
        </w:r>
      </w:del>
      <w:r w:rsidR="00693C4E" w:rsidRPr="003605BD">
        <w:rPr>
          <w:rFonts w:ascii="Arial" w:hAnsi="Arial" w:cs="Arial"/>
        </w:rPr>
        <w:t>alguns dos cenários de casos de testes utilizados para validação do projeto.</w:t>
      </w:r>
      <w:r w:rsidR="003605BD" w:rsidRPr="003605BD">
        <w:rPr>
          <w:rFonts w:ascii="Arial" w:hAnsi="Arial" w:cs="Arial"/>
        </w:rPr>
        <w:t xml:space="preserve"> </w:t>
      </w:r>
      <w:r w:rsidR="00302BF7">
        <w:rPr>
          <w:rFonts w:ascii="Arial" w:hAnsi="Arial" w:cs="Arial"/>
          <w:kern w:val="3"/>
        </w:rPr>
        <w:t>Além disso, foram realizados testes funcionais que atenderam os seguintes requisitos</w:t>
      </w:r>
      <w:r w:rsidR="00BB4C0A" w:rsidRPr="001177B0">
        <w:rPr>
          <w:rFonts w:ascii="Arial" w:hAnsi="Arial" w:cs="Arial"/>
        </w:rPr>
        <w:t>:</w:t>
      </w:r>
    </w:p>
    <w:p w14:paraId="71DA10EE" w14:textId="77777777" w:rsidR="00BB4C0A" w:rsidRPr="007836C7" w:rsidRDefault="00BB4C0A" w:rsidP="001177B0">
      <w:pPr>
        <w:pStyle w:val="NormalWeb"/>
        <w:ind w:firstLine="851"/>
        <w:jc w:val="both"/>
      </w:pPr>
    </w:p>
    <w:p w14:paraId="55C87784" w14:textId="61951EFE" w:rsidR="00BB4C0A" w:rsidRPr="007836C7" w:rsidRDefault="00693C4E" w:rsidP="00F5740B">
      <w:pPr>
        <w:pStyle w:val="PargrafodaLista"/>
        <w:numPr>
          <w:ilvl w:val="0"/>
          <w:numId w:val="20"/>
        </w:numPr>
        <w:shd w:val="clear" w:color="auto" w:fill="FFFFFF"/>
        <w:spacing w:line="293" w:lineRule="atLeast"/>
        <w:jc w:val="both"/>
        <w:rPr>
          <w:rFonts w:ascii="Arial" w:eastAsia="Times New Roman" w:hAnsi="Arial" w:cs="Arial"/>
          <w:sz w:val="24"/>
          <w:szCs w:val="24"/>
        </w:rPr>
      </w:pPr>
      <w:del w:id="6" w:author="Aluno" w:date="2015-11-03T19:44:00Z">
        <w:r w:rsidDel="001177B0">
          <w:rPr>
            <w:rFonts w:ascii="Arial" w:eastAsia="Times New Roman" w:hAnsi="Arial" w:cs="Arial"/>
            <w:sz w:val="24"/>
            <w:szCs w:val="24"/>
          </w:rPr>
          <w:delText>v</w:delText>
        </w:r>
        <w:r w:rsidR="00BB4C0A" w:rsidRPr="007836C7" w:rsidDel="001177B0">
          <w:rPr>
            <w:rFonts w:ascii="Arial" w:eastAsia="Times New Roman" w:hAnsi="Arial" w:cs="Arial"/>
            <w:sz w:val="24"/>
            <w:szCs w:val="24"/>
          </w:rPr>
          <w:delText>erificar</w:delText>
        </w:r>
      </w:del>
      <w:ins w:id="7" w:author="Aluno" w:date="2015-11-03T19:44:00Z">
        <w:r w:rsidR="001177B0">
          <w:rPr>
            <w:rFonts w:ascii="Arial" w:eastAsia="Times New Roman" w:hAnsi="Arial" w:cs="Arial"/>
            <w:sz w:val="24"/>
            <w:szCs w:val="24"/>
          </w:rPr>
          <w:t>Verificar</w:t>
        </w:r>
      </w:ins>
      <w:r w:rsidR="00BB4C0A" w:rsidRPr="007836C7">
        <w:rPr>
          <w:rFonts w:ascii="Arial" w:eastAsia="Times New Roman" w:hAnsi="Arial" w:cs="Arial"/>
          <w:sz w:val="24"/>
          <w:szCs w:val="24"/>
        </w:rPr>
        <w:t xml:space="preserve"> se o sistema respeita aos critérios de a</w:t>
      </w:r>
      <w:r w:rsidR="00F5740B" w:rsidRPr="007836C7">
        <w:rPr>
          <w:rFonts w:ascii="Arial" w:eastAsia="Times New Roman" w:hAnsi="Arial" w:cs="Arial"/>
          <w:sz w:val="24"/>
          <w:szCs w:val="24"/>
        </w:rPr>
        <w:t>penas 4 treinamentos por semana;</w:t>
      </w:r>
    </w:p>
    <w:p w14:paraId="069DE2F1" w14:textId="30D2D5E2" w:rsidR="00BB4C0A" w:rsidRPr="007836C7" w:rsidRDefault="001177B0" w:rsidP="00F5740B">
      <w:pPr>
        <w:pStyle w:val="PargrafodaLista"/>
        <w:numPr>
          <w:ilvl w:val="0"/>
          <w:numId w:val="20"/>
        </w:numPr>
        <w:shd w:val="clear" w:color="auto" w:fill="FFFFFF"/>
        <w:spacing w:line="293" w:lineRule="atLeast"/>
        <w:jc w:val="both"/>
        <w:rPr>
          <w:rFonts w:ascii="Arial" w:eastAsia="Times New Roman" w:hAnsi="Arial" w:cs="Arial"/>
          <w:sz w:val="24"/>
          <w:szCs w:val="24"/>
        </w:rPr>
      </w:pPr>
      <w:ins w:id="8" w:author="Aluno" w:date="2015-11-03T19:44:00Z">
        <w:r>
          <w:rPr>
            <w:rFonts w:ascii="Arial" w:eastAsia="Times New Roman" w:hAnsi="Arial" w:cs="Arial"/>
            <w:sz w:val="24"/>
            <w:szCs w:val="24"/>
          </w:rPr>
          <w:t>V</w:t>
        </w:r>
      </w:ins>
      <w:ins w:id="9" w:author="Fabricio J Barth" w:date="2015-10-27T22:03:00Z">
        <w:del w:id="10" w:author="Aluno" w:date="2015-11-03T19:44:00Z">
          <w:r w:rsidR="00693C4E" w:rsidDel="001177B0">
            <w:rPr>
              <w:rFonts w:ascii="Arial" w:eastAsia="Times New Roman" w:hAnsi="Arial" w:cs="Arial"/>
              <w:sz w:val="24"/>
              <w:szCs w:val="24"/>
            </w:rPr>
            <w:delText>v</w:delText>
          </w:r>
        </w:del>
      </w:ins>
      <w:del w:id="11" w:author="Fabricio J Barth" w:date="2015-10-27T22:03:00Z">
        <w:r w:rsidR="00BB4C0A" w:rsidRPr="007836C7" w:rsidDel="00693C4E">
          <w:rPr>
            <w:rFonts w:ascii="Arial" w:eastAsia="Times New Roman" w:hAnsi="Arial" w:cs="Arial"/>
            <w:sz w:val="24"/>
            <w:szCs w:val="24"/>
          </w:rPr>
          <w:delText>V</w:delText>
        </w:r>
      </w:del>
      <w:r w:rsidR="00BB4C0A" w:rsidRPr="007836C7">
        <w:rPr>
          <w:rFonts w:ascii="Arial" w:eastAsia="Times New Roman" w:hAnsi="Arial" w:cs="Arial"/>
          <w:sz w:val="24"/>
          <w:szCs w:val="24"/>
        </w:rPr>
        <w:t>erificar se treinamento é agendado apenas quando a quantidade máxima de alunos é escalonada</w:t>
      </w:r>
      <w:r w:rsidR="00693C4E">
        <w:rPr>
          <w:rFonts w:ascii="Arial" w:eastAsia="Times New Roman" w:hAnsi="Arial" w:cs="Arial"/>
          <w:sz w:val="24"/>
          <w:szCs w:val="24"/>
        </w:rPr>
        <w:t xml:space="preserve">, ou seja, quando o </w:t>
      </w:r>
      <w:del w:id="12" w:author="Fabricio J Barth" w:date="2015-10-27T22:03:00Z">
        <w:r w:rsidR="00BB4C0A" w:rsidRPr="007836C7" w:rsidDel="00693C4E">
          <w:rPr>
            <w:rFonts w:ascii="Arial" w:eastAsia="Times New Roman" w:hAnsi="Arial" w:cs="Arial"/>
            <w:sz w:val="24"/>
            <w:szCs w:val="24"/>
          </w:rPr>
          <w:delText>. (</w:delText>
        </w:r>
      </w:del>
      <w:ins w:id="13" w:author="Fabricio J Barth" w:date="2015-10-27T22:03:00Z">
        <w:r w:rsidR="00693C4E">
          <w:rPr>
            <w:rFonts w:ascii="Arial" w:eastAsia="Times New Roman" w:hAnsi="Arial" w:cs="Arial"/>
            <w:sz w:val="24"/>
            <w:szCs w:val="24"/>
          </w:rPr>
          <w:t>r</w:t>
        </w:r>
      </w:ins>
      <w:del w:id="14" w:author="Fabricio J Barth" w:date="2015-10-27T22:03:00Z">
        <w:r w:rsidR="00BB4C0A" w:rsidRPr="007836C7" w:rsidDel="00693C4E">
          <w:rPr>
            <w:rFonts w:ascii="Arial" w:eastAsia="Times New Roman" w:hAnsi="Arial" w:cs="Arial"/>
            <w:sz w:val="24"/>
            <w:szCs w:val="24"/>
          </w:rPr>
          <w:delText>R</w:delText>
        </w:r>
      </w:del>
      <w:r w:rsidR="00BB4C0A" w:rsidRPr="007836C7">
        <w:rPr>
          <w:rFonts w:ascii="Arial" w:eastAsia="Times New Roman" w:hAnsi="Arial" w:cs="Arial"/>
          <w:sz w:val="24"/>
          <w:szCs w:val="24"/>
        </w:rPr>
        <w:t>esultado</w:t>
      </w:r>
      <w:ins w:id="15" w:author="Fabricio J Barth" w:date="2015-10-27T22:03:00Z">
        <w:r w:rsidR="00693C4E">
          <w:rPr>
            <w:rFonts w:ascii="Arial" w:eastAsia="Times New Roman" w:hAnsi="Arial" w:cs="Arial"/>
            <w:sz w:val="24"/>
            <w:szCs w:val="24"/>
          </w:rPr>
          <w:t xml:space="preserve"> é</w:t>
        </w:r>
      </w:ins>
      <w:r w:rsidR="00BB4C0A" w:rsidRPr="007836C7">
        <w:rPr>
          <w:rFonts w:ascii="Arial" w:eastAsia="Times New Roman" w:hAnsi="Arial" w:cs="Arial"/>
          <w:sz w:val="24"/>
          <w:szCs w:val="24"/>
        </w:rPr>
        <w:t xml:space="preserve"> ótimo</w:t>
      </w:r>
      <w:del w:id="16" w:author="Fabricio J Barth" w:date="2015-10-27T22:03:00Z">
        <w:r w:rsidR="00BB4C0A" w:rsidRPr="007836C7" w:rsidDel="00693C4E">
          <w:rPr>
            <w:rFonts w:ascii="Arial" w:eastAsia="Times New Roman" w:hAnsi="Arial" w:cs="Arial"/>
            <w:sz w:val="24"/>
            <w:szCs w:val="24"/>
          </w:rPr>
          <w:delText>)</w:delText>
        </w:r>
      </w:del>
      <w:r w:rsidR="00F5740B" w:rsidRPr="007836C7">
        <w:rPr>
          <w:rFonts w:ascii="Arial" w:eastAsia="Times New Roman" w:hAnsi="Arial" w:cs="Arial"/>
          <w:sz w:val="24"/>
          <w:szCs w:val="24"/>
        </w:rPr>
        <w:t>;</w:t>
      </w:r>
    </w:p>
    <w:p w14:paraId="7217DECF" w14:textId="23641040" w:rsidR="00BB4C0A" w:rsidRPr="007836C7" w:rsidRDefault="001177B0" w:rsidP="00F5740B">
      <w:pPr>
        <w:pStyle w:val="PargrafodaLista"/>
        <w:numPr>
          <w:ilvl w:val="0"/>
          <w:numId w:val="20"/>
        </w:numPr>
        <w:shd w:val="clear" w:color="auto" w:fill="FFFFFF"/>
        <w:spacing w:line="293" w:lineRule="atLeast"/>
        <w:jc w:val="both"/>
        <w:rPr>
          <w:rFonts w:ascii="Arial" w:eastAsia="Times New Roman" w:hAnsi="Arial" w:cs="Arial"/>
          <w:sz w:val="24"/>
          <w:szCs w:val="24"/>
        </w:rPr>
      </w:pPr>
      <w:ins w:id="17" w:author="Aluno" w:date="2015-11-03T19:45:00Z">
        <w:r>
          <w:rPr>
            <w:rFonts w:ascii="Arial" w:eastAsia="Times New Roman" w:hAnsi="Arial" w:cs="Arial"/>
            <w:sz w:val="24"/>
            <w:szCs w:val="24"/>
          </w:rPr>
          <w:t>V</w:t>
        </w:r>
      </w:ins>
      <w:ins w:id="18" w:author="Fabricio J Barth" w:date="2015-10-27T22:03:00Z">
        <w:del w:id="19" w:author="Aluno" w:date="2015-11-03T19:45:00Z">
          <w:r w:rsidR="00693C4E" w:rsidDel="001177B0">
            <w:rPr>
              <w:rFonts w:ascii="Arial" w:eastAsia="Times New Roman" w:hAnsi="Arial" w:cs="Arial"/>
              <w:sz w:val="24"/>
              <w:szCs w:val="24"/>
            </w:rPr>
            <w:delText>v</w:delText>
          </w:r>
        </w:del>
      </w:ins>
      <w:del w:id="20" w:author="Fabricio J Barth" w:date="2015-10-27T22:03:00Z">
        <w:r w:rsidR="00BB4C0A" w:rsidRPr="007836C7" w:rsidDel="00693C4E">
          <w:rPr>
            <w:rFonts w:ascii="Arial" w:eastAsia="Times New Roman" w:hAnsi="Arial" w:cs="Arial"/>
            <w:sz w:val="24"/>
            <w:szCs w:val="24"/>
          </w:rPr>
          <w:delText>V</w:delText>
        </w:r>
      </w:del>
      <w:r w:rsidR="00BB4C0A" w:rsidRPr="007836C7">
        <w:rPr>
          <w:rFonts w:ascii="Arial" w:eastAsia="Times New Roman" w:hAnsi="Arial" w:cs="Arial"/>
          <w:sz w:val="24"/>
          <w:szCs w:val="24"/>
        </w:rPr>
        <w:t xml:space="preserve">erificar se </w:t>
      </w:r>
      <w:del w:id="21" w:author="Fabricio J Barth" w:date="2015-10-27T22:30:00Z">
        <w:r w:rsidR="00BB4C0A" w:rsidRPr="007836C7" w:rsidDel="00302BF7">
          <w:rPr>
            <w:rFonts w:ascii="Arial" w:eastAsia="Times New Roman" w:hAnsi="Arial" w:cs="Arial"/>
            <w:sz w:val="24"/>
            <w:szCs w:val="24"/>
          </w:rPr>
          <w:delText xml:space="preserve">não tiver </w:delText>
        </w:r>
      </w:del>
      <w:r w:rsidR="00BB4C0A" w:rsidRPr="007836C7">
        <w:rPr>
          <w:rFonts w:ascii="Arial" w:eastAsia="Times New Roman" w:hAnsi="Arial" w:cs="Arial"/>
          <w:sz w:val="24"/>
          <w:szCs w:val="24"/>
        </w:rPr>
        <w:t xml:space="preserve">a quantidade mínima de alunos para </w:t>
      </w:r>
      <w:ins w:id="22" w:author="Fabricio J Barth" w:date="2015-10-27T22:30:00Z">
        <w:r w:rsidR="00302BF7">
          <w:rPr>
            <w:rFonts w:ascii="Arial" w:eastAsia="Times New Roman" w:hAnsi="Arial" w:cs="Arial"/>
            <w:sz w:val="24"/>
            <w:szCs w:val="24"/>
          </w:rPr>
          <w:t>p</w:t>
        </w:r>
      </w:ins>
      <w:r w:rsidR="00BB4C0A" w:rsidRPr="007836C7">
        <w:rPr>
          <w:rFonts w:ascii="Arial" w:eastAsia="Times New Roman" w:hAnsi="Arial" w:cs="Arial"/>
          <w:sz w:val="24"/>
          <w:szCs w:val="24"/>
        </w:rPr>
        <w:t>o</w:t>
      </w:r>
      <w:ins w:id="23" w:author="Fabricio J Barth" w:date="2015-10-27T22:30:00Z">
        <w:r w:rsidR="00302BF7">
          <w:rPr>
            <w:rFonts w:ascii="Arial" w:eastAsia="Times New Roman" w:hAnsi="Arial" w:cs="Arial"/>
            <w:sz w:val="24"/>
            <w:szCs w:val="24"/>
          </w:rPr>
          <w:t>r</w:t>
        </w:r>
      </w:ins>
      <w:r w:rsidR="00BB4C0A" w:rsidRPr="007836C7">
        <w:rPr>
          <w:rFonts w:ascii="Arial" w:eastAsia="Times New Roman" w:hAnsi="Arial" w:cs="Arial"/>
          <w:sz w:val="24"/>
          <w:szCs w:val="24"/>
        </w:rPr>
        <w:t xml:space="preserve"> treinamento </w:t>
      </w:r>
      <w:del w:id="24" w:author="Fabricio J Barth" w:date="2015-10-27T22:30:00Z">
        <w:r w:rsidR="00BB4C0A" w:rsidRPr="007836C7" w:rsidDel="00302BF7">
          <w:rPr>
            <w:rFonts w:ascii="Arial" w:eastAsia="Times New Roman" w:hAnsi="Arial" w:cs="Arial"/>
            <w:sz w:val="24"/>
            <w:szCs w:val="24"/>
          </w:rPr>
          <w:delText>o treinamento não dever</w:delText>
        </w:r>
        <w:r w:rsidR="00F5740B" w:rsidRPr="007836C7" w:rsidDel="00302BF7">
          <w:rPr>
            <w:rFonts w:ascii="Arial" w:eastAsia="Times New Roman" w:hAnsi="Arial" w:cs="Arial"/>
            <w:sz w:val="24"/>
            <w:szCs w:val="24"/>
          </w:rPr>
          <w:delText>á ser agendado</w:delText>
        </w:r>
      </w:del>
      <w:ins w:id="25" w:author="Fabricio J Barth" w:date="2015-10-27T22:30:00Z">
        <w:r w:rsidR="00302BF7">
          <w:rPr>
            <w:rFonts w:ascii="Arial" w:eastAsia="Times New Roman" w:hAnsi="Arial" w:cs="Arial"/>
            <w:sz w:val="24"/>
            <w:szCs w:val="24"/>
          </w:rPr>
          <w:t>é respeitada</w:t>
        </w:r>
      </w:ins>
      <w:r w:rsidR="00F5740B" w:rsidRPr="007836C7">
        <w:rPr>
          <w:rFonts w:ascii="Arial" w:eastAsia="Times New Roman" w:hAnsi="Arial" w:cs="Arial"/>
          <w:sz w:val="24"/>
          <w:szCs w:val="24"/>
        </w:rPr>
        <w:t>;</w:t>
      </w:r>
    </w:p>
    <w:p w14:paraId="18CBB24C" w14:textId="50D03639" w:rsidR="00BB4C0A" w:rsidRPr="00F5740B" w:rsidDel="00302BF7" w:rsidRDefault="001177B0" w:rsidP="00F5740B">
      <w:pPr>
        <w:pStyle w:val="PargrafodaLista"/>
        <w:numPr>
          <w:ilvl w:val="0"/>
          <w:numId w:val="20"/>
        </w:numPr>
        <w:shd w:val="clear" w:color="auto" w:fill="FFFFFF"/>
        <w:spacing w:line="293" w:lineRule="atLeast"/>
        <w:jc w:val="both"/>
        <w:rPr>
          <w:del w:id="26" w:author="Fabricio J Barth" w:date="2015-10-27T22:30:00Z"/>
          <w:rFonts w:ascii="Arial" w:eastAsia="Times New Roman" w:hAnsi="Arial" w:cs="Arial"/>
        </w:rPr>
      </w:pPr>
      <w:ins w:id="27" w:author="Aluno" w:date="2015-11-03T19:45:00Z">
        <w:r>
          <w:rPr>
            <w:rFonts w:ascii="Arial" w:eastAsia="Times New Roman" w:hAnsi="Arial" w:cs="Arial"/>
            <w:sz w:val="24"/>
            <w:szCs w:val="24"/>
          </w:rPr>
          <w:t>V</w:t>
        </w:r>
      </w:ins>
      <w:ins w:id="28" w:author="Fabricio J Barth" w:date="2015-10-27T22:03:00Z">
        <w:del w:id="29" w:author="Aluno" w:date="2015-11-03T19:45:00Z">
          <w:r w:rsidR="00693C4E" w:rsidDel="001177B0">
            <w:rPr>
              <w:rFonts w:ascii="Arial" w:eastAsia="Times New Roman" w:hAnsi="Arial" w:cs="Arial"/>
              <w:sz w:val="24"/>
              <w:szCs w:val="24"/>
            </w:rPr>
            <w:delText>v</w:delText>
          </w:r>
        </w:del>
      </w:ins>
      <w:del w:id="30" w:author="Fabricio J Barth" w:date="2015-10-27T22:03:00Z">
        <w:r w:rsidR="00BB4C0A" w:rsidRPr="007836C7" w:rsidDel="00693C4E">
          <w:rPr>
            <w:rFonts w:ascii="Arial" w:eastAsia="Times New Roman" w:hAnsi="Arial" w:cs="Arial"/>
            <w:sz w:val="24"/>
            <w:szCs w:val="24"/>
          </w:rPr>
          <w:delText>V</w:delText>
        </w:r>
      </w:del>
      <w:r w:rsidR="00BB4C0A" w:rsidRPr="007836C7">
        <w:rPr>
          <w:rFonts w:ascii="Arial" w:eastAsia="Times New Roman" w:hAnsi="Arial" w:cs="Arial"/>
          <w:sz w:val="24"/>
          <w:szCs w:val="24"/>
        </w:rPr>
        <w:t xml:space="preserve">erificar se o sistema respeita os treinamentos disponíveis </w:t>
      </w:r>
      <w:r w:rsidR="00302BF7">
        <w:rPr>
          <w:rFonts w:ascii="Arial" w:eastAsia="Times New Roman" w:hAnsi="Arial" w:cs="Arial"/>
          <w:sz w:val="24"/>
          <w:szCs w:val="24"/>
        </w:rPr>
        <w:t>versus</w:t>
      </w:r>
      <w:del w:id="31" w:author="Fabricio J Barth" w:date="2015-10-27T22:30:00Z">
        <w:r w:rsidR="00BB4C0A" w:rsidRPr="007836C7" w:rsidDel="00302BF7">
          <w:rPr>
            <w:rFonts w:ascii="Arial" w:eastAsia="Times New Roman" w:hAnsi="Arial" w:cs="Arial"/>
            <w:sz w:val="24"/>
            <w:szCs w:val="24"/>
          </w:rPr>
          <w:delText>X</w:delText>
        </w:r>
      </w:del>
      <w:r w:rsidR="00BB4C0A" w:rsidRPr="007836C7">
        <w:rPr>
          <w:rFonts w:ascii="Arial" w:eastAsia="Times New Roman" w:hAnsi="Arial" w:cs="Arial"/>
          <w:sz w:val="24"/>
          <w:szCs w:val="24"/>
        </w:rPr>
        <w:t xml:space="preserve"> horários livres de alunos para treinamento, juntamente com a quantidade mínima e m</w:t>
      </w:r>
      <w:r w:rsidR="00F5740B" w:rsidRPr="007836C7">
        <w:rPr>
          <w:rFonts w:ascii="Arial" w:eastAsia="Times New Roman" w:hAnsi="Arial" w:cs="Arial"/>
          <w:sz w:val="24"/>
          <w:szCs w:val="24"/>
        </w:rPr>
        <w:t>áxima de alunos por treinamento;</w:t>
      </w:r>
    </w:p>
    <w:p w14:paraId="5983D444" w14:textId="77777777" w:rsidR="00BB4C0A" w:rsidRPr="001177B0" w:rsidRDefault="00BB4C0A" w:rsidP="001177B0">
      <w:pPr>
        <w:pStyle w:val="PargrafodaLista"/>
        <w:numPr>
          <w:ilvl w:val="0"/>
          <w:numId w:val="20"/>
        </w:numPr>
        <w:shd w:val="clear" w:color="auto" w:fill="FFFFFF"/>
        <w:spacing w:line="29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3173198F" w14:textId="77777777" w:rsidR="00BB4C0A" w:rsidRDefault="00F929E8" w:rsidP="001177B0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Arial" w:eastAsia="Times New Roman" w:hAnsi="Arial" w:cs="Arial"/>
        </w:rPr>
      </w:pPr>
      <w:r w:rsidRPr="00BB4C0A">
        <w:rPr>
          <w:rFonts w:ascii="Arial" w:eastAsia="Times New Roman" w:hAnsi="Arial" w:cs="Arial"/>
        </w:rPr>
        <w:t xml:space="preserve">Para garantir que a solução não tenha nenhum problema referente a máximos locais, todos os casos de teste foram executados 20 vezes e sempre retornaram o resultado </w:t>
      </w:r>
      <w:r w:rsidR="00BB4C0A">
        <w:rPr>
          <w:rFonts w:ascii="Arial" w:eastAsia="Times New Roman" w:hAnsi="Arial" w:cs="Arial"/>
        </w:rPr>
        <w:t xml:space="preserve">ótimo. </w:t>
      </w:r>
    </w:p>
    <w:p w14:paraId="27A84929" w14:textId="77777777" w:rsidR="007836C7" w:rsidRPr="00BB4C0A" w:rsidRDefault="007836C7" w:rsidP="00BB4C0A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eastAsia="Times New Roman" w:hAnsi="Arial" w:cs="Arial"/>
        </w:rPr>
      </w:pPr>
    </w:p>
    <w:p w14:paraId="7E0B64EF" w14:textId="003F7464" w:rsidR="00F929E8" w:rsidRPr="007836C7" w:rsidRDefault="00F5740B" w:rsidP="001177B0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Arial" w:eastAsia="Times New Roman" w:hAnsi="Arial" w:cs="Arial"/>
        </w:rPr>
      </w:pPr>
      <w:r w:rsidRPr="007836C7">
        <w:rPr>
          <w:rFonts w:ascii="Arial" w:eastAsia="Times New Roman" w:hAnsi="Arial" w:cs="Arial"/>
        </w:rPr>
        <w:t xml:space="preserve">Foi realizada uma sequência de </w:t>
      </w:r>
      <w:r w:rsidR="00F929E8" w:rsidRPr="007836C7">
        <w:rPr>
          <w:rFonts w:ascii="Arial" w:eastAsia="Times New Roman" w:hAnsi="Arial" w:cs="Arial"/>
        </w:rPr>
        <w:t>20</w:t>
      </w:r>
      <w:r w:rsidRPr="007836C7">
        <w:rPr>
          <w:rFonts w:ascii="Arial" w:eastAsia="Times New Roman" w:hAnsi="Arial" w:cs="Arial"/>
        </w:rPr>
        <w:t xml:space="preserve"> cenários de testes</w:t>
      </w:r>
      <w:r w:rsidR="00CC631B">
        <w:rPr>
          <w:rFonts w:ascii="Arial" w:eastAsia="Times New Roman" w:hAnsi="Arial" w:cs="Arial"/>
        </w:rPr>
        <w:t xml:space="preserve"> onde cada teste foi executado</w:t>
      </w:r>
      <w:r w:rsidR="00F929E8" w:rsidRPr="007836C7">
        <w:rPr>
          <w:rFonts w:ascii="Arial" w:eastAsia="Times New Roman" w:hAnsi="Arial" w:cs="Arial"/>
        </w:rPr>
        <w:t xml:space="preserve"> 20</w:t>
      </w:r>
      <w:r w:rsidR="00CC631B">
        <w:rPr>
          <w:rFonts w:ascii="Arial" w:eastAsia="Times New Roman" w:hAnsi="Arial" w:cs="Arial"/>
        </w:rPr>
        <w:t xml:space="preserve"> veze</w:t>
      </w:r>
      <w:r w:rsidR="00693C4E">
        <w:rPr>
          <w:rFonts w:ascii="Arial" w:eastAsia="Times New Roman" w:hAnsi="Arial" w:cs="Arial"/>
        </w:rPr>
        <w:t>s</w:t>
      </w:r>
      <w:r w:rsidRPr="007836C7">
        <w:rPr>
          <w:rFonts w:ascii="Arial" w:eastAsia="Times New Roman" w:hAnsi="Arial" w:cs="Arial"/>
        </w:rPr>
        <w:t xml:space="preserve">, totalizando </w:t>
      </w:r>
      <w:r w:rsidR="00F929E8" w:rsidRPr="007836C7">
        <w:rPr>
          <w:rFonts w:ascii="Arial" w:eastAsia="Times New Roman" w:hAnsi="Arial" w:cs="Arial"/>
        </w:rPr>
        <w:t xml:space="preserve">400 execuções. </w:t>
      </w:r>
      <w:r w:rsidR="00BB4C0A" w:rsidRPr="007836C7">
        <w:rPr>
          <w:rFonts w:ascii="Arial" w:eastAsia="Times New Roman" w:hAnsi="Arial" w:cs="Arial"/>
        </w:rPr>
        <w:t xml:space="preserve"> Onde o t</w:t>
      </w:r>
      <w:r w:rsidR="00F929E8" w:rsidRPr="007836C7">
        <w:rPr>
          <w:rFonts w:ascii="Arial" w:eastAsia="Times New Roman" w:hAnsi="Arial" w:cs="Arial"/>
        </w:rPr>
        <w:t xml:space="preserve">empo médio para resposta </w:t>
      </w:r>
      <w:r w:rsidR="005516E4">
        <w:rPr>
          <w:rFonts w:ascii="Arial" w:eastAsia="Times New Roman" w:hAnsi="Arial" w:cs="Arial"/>
        </w:rPr>
        <w:t>foi de 1,44</w:t>
      </w:r>
      <w:r w:rsidR="007836C7">
        <w:rPr>
          <w:rFonts w:ascii="Arial" w:eastAsia="Times New Roman" w:hAnsi="Arial" w:cs="Arial"/>
        </w:rPr>
        <w:t xml:space="preserve"> </w:t>
      </w:r>
      <w:r w:rsidR="007836C7" w:rsidRPr="007836C7">
        <w:rPr>
          <w:rFonts w:ascii="Arial" w:hAnsi="Arial" w:cs="Arial"/>
        </w:rPr>
        <w:t>milissegundos</w:t>
      </w:r>
      <w:r w:rsidR="003D28F4">
        <w:rPr>
          <w:rFonts w:ascii="Arial" w:hAnsi="Arial" w:cs="Arial"/>
        </w:rPr>
        <w:t xml:space="preserve"> e</w:t>
      </w:r>
      <w:r w:rsidR="00F929E8" w:rsidRPr="007836C7">
        <w:rPr>
          <w:rFonts w:ascii="Arial" w:eastAsia="Times New Roman" w:hAnsi="Arial" w:cs="Arial"/>
        </w:rPr>
        <w:t xml:space="preserve"> o desvio padrão </w:t>
      </w:r>
      <w:r w:rsidR="007836C7">
        <w:rPr>
          <w:rFonts w:ascii="Arial" w:eastAsia="Times New Roman" w:hAnsi="Arial" w:cs="Arial"/>
        </w:rPr>
        <w:t>foi de 1,</w:t>
      </w:r>
      <w:del w:id="32" w:author="Fabricio J Barth" w:date="2015-10-27T22:04:00Z">
        <w:r w:rsidR="005516E4" w:rsidRPr="005516E4" w:rsidDel="00693C4E">
          <w:rPr>
            <w:rFonts w:ascii="Calibri" w:eastAsia="Calibri" w:hAnsi="Calibri" w:cs="Calibri"/>
            <w:b/>
          </w:rPr>
          <w:delText xml:space="preserve"> </w:delText>
        </w:r>
      </w:del>
      <w:r w:rsidR="005516E4" w:rsidRPr="005516E4">
        <w:rPr>
          <w:rFonts w:ascii="Arial" w:eastAsia="Calibri" w:hAnsi="Arial" w:cs="Arial"/>
        </w:rPr>
        <w:t>33</w:t>
      </w:r>
      <w:r w:rsidR="005516E4">
        <w:rPr>
          <w:rFonts w:ascii="Calibri" w:eastAsia="Calibri" w:hAnsi="Calibri" w:cs="Calibri"/>
          <w:b/>
        </w:rPr>
        <w:t xml:space="preserve"> </w:t>
      </w:r>
      <w:r w:rsidR="003D28F4">
        <w:rPr>
          <w:rFonts w:ascii="Arial" w:eastAsia="Times New Roman" w:hAnsi="Arial" w:cs="Arial"/>
        </w:rPr>
        <w:t>milissegundos.</w:t>
      </w:r>
    </w:p>
    <w:p w14:paraId="162C2A20" w14:textId="77777777" w:rsidR="00F929E8" w:rsidRPr="00F929E8" w:rsidRDefault="00F929E8" w:rsidP="00F929E8">
      <w:pPr>
        <w:pStyle w:val="SBCparagraphfirst"/>
        <w:ind w:firstLine="709"/>
        <w:rPr>
          <w:rFonts w:ascii="Arial" w:hAnsi="Arial" w:cs="Arial"/>
        </w:rPr>
      </w:pPr>
      <w:r w:rsidRPr="008811C7">
        <w:rPr>
          <w:rFonts w:ascii="Arial" w:hAnsi="Arial" w:cs="Arial"/>
        </w:rPr>
        <w:t>Alinhado com os objetivos deste pr</w:t>
      </w:r>
      <w:r>
        <w:rPr>
          <w:rFonts w:ascii="Arial" w:hAnsi="Arial" w:cs="Arial"/>
        </w:rPr>
        <w:t>ojeto, os resultados esperados para o sucesso do mesmo é que o</w:t>
      </w:r>
      <w:r w:rsidRPr="008811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sistema combine (realize um match) entre os horários e datas disponíveis dos alunos que precisarão realizar um curso de capacitação, e seu instrutor. </w:t>
      </w:r>
      <w:r w:rsidRPr="00F929E8">
        <w:rPr>
          <w:rFonts w:ascii="Arial" w:hAnsi="Arial" w:cs="Arial"/>
        </w:rPr>
        <w:t>O treinamento é agendado apenas se houver um dia na semana na qual a maior parte dos alunos cadastrados tenham disponibilidade. No entanto, a faculdade pode realizar quatro treinamentos por semana. A definição dos treinamentos é feita nos quatro dias que mais possui alunos disponíveis.</w:t>
      </w:r>
    </w:p>
    <w:p w14:paraId="3758C67F" w14:textId="77777777" w:rsidR="00641FFF" w:rsidRDefault="00641FFF" w:rsidP="008B49FF">
      <w:pPr>
        <w:pStyle w:val="NormalWeb"/>
        <w:spacing w:before="0" w:beforeAutospacing="0" w:after="0" w:afterAutospacing="0"/>
        <w:jc w:val="both"/>
        <w:rPr>
          <w:rFonts w:ascii="Arial" w:hAnsi="Arial" w:cs="Arial"/>
          <w:position w:val="1"/>
          <w:szCs w:val="80"/>
        </w:rPr>
      </w:pPr>
    </w:p>
    <w:p w14:paraId="63C3CACE" w14:textId="77777777" w:rsidR="00641FFF" w:rsidRDefault="00641FFF" w:rsidP="00641FFF">
      <w:pPr>
        <w:pStyle w:val="SBCtitle1"/>
        <w:rPr>
          <w:rFonts w:ascii="Arial" w:hAnsi="Arial" w:cs="Arial"/>
        </w:rPr>
      </w:pPr>
      <w:r>
        <w:rPr>
          <w:rFonts w:ascii="Arial" w:hAnsi="Arial" w:cs="Arial"/>
        </w:rPr>
        <w:t>Considerações Finais</w:t>
      </w:r>
    </w:p>
    <w:p w14:paraId="5EBD13C7" w14:textId="03F29501" w:rsidR="001177B0" w:rsidRPr="001177B0" w:rsidRDefault="009A0002" w:rsidP="00B14BB4">
      <w:pPr>
        <w:pStyle w:val="SBCtitle1"/>
        <w:numPr>
          <w:ilvl w:val="0"/>
          <w:numId w:val="0"/>
        </w:numPr>
        <w:ind w:firstLine="709"/>
        <w:jc w:val="both"/>
        <w:rPr>
          <w:rPrChange w:id="33" w:author="Aluno" w:date="2015-11-03T19:45:00Z">
            <w:rPr>
              <w:rFonts w:ascii="Arial" w:hAnsi="Arial" w:cs="Arial"/>
              <w:color w:val="0070C0"/>
              <w:kern w:val="0"/>
              <w:position w:val="1"/>
              <w:szCs w:val="80"/>
            </w:rPr>
          </w:rPrChange>
        </w:rPr>
        <w:pPrChange w:id="34" w:author="Aluno" w:date="2015-11-03T19:56:00Z">
          <w:pPr>
            <w:pStyle w:val="SBCtitle1"/>
            <w:numPr>
              <w:numId w:val="0"/>
            </w:numPr>
            <w:ind w:left="0" w:firstLine="0"/>
            <w:jc w:val="both"/>
          </w:pPr>
        </w:pPrChange>
      </w:pPr>
      <w:r w:rsidRPr="009A0002">
        <w:rPr>
          <w:rFonts w:ascii="Arial" w:hAnsi="Arial" w:cs="Arial"/>
          <w:b w:val="0"/>
          <w:sz w:val="24"/>
          <w:szCs w:val="24"/>
        </w:rPr>
        <w:t xml:space="preserve">O objetivo deste trabalho foi propor um sistema de escalonamento levando-se em consideração restrições de agenda e da equipe de treinamento. Para alcançar este objetivo foi utilizado um algoritmo do tipo subida na montanha. Os resultados encontrados comprovam que esta solução é factível e pode ser implantada em ambiente de produção. Todos os cenários de teste validados retornaram configurações ótimas e o tempo </w:t>
      </w:r>
      <w:r w:rsidR="007836C7">
        <w:rPr>
          <w:rFonts w:ascii="Arial" w:hAnsi="Arial" w:cs="Arial"/>
          <w:b w:val="0"/>
          <w:sz w:val="24"/>
          <w:szCs w:val="24"/>
        </w:rPr>
        <w:t>de processamento é em media 1,5 milissegundos</w:t>
      </w:r>
      <w:r w:rsidRPr="009A0002">
        <w:rPr>
          <w:rFonts w:ascii="Arial" w:hAnsi="Arial" w:cs="Arial"/>
          <w:b w:val="0"/>
          <w:sz w:val="24"/>
          <w:szCs w:val="24"/>
        </w:rPr>
        <w:t>, o que</w:t>
      </w:r>
      <w:r w:rsidR="00995EA6">
        <w:rPr>
          <w:rFonts w:ascii="Arial" w:hAnsi="Arial" w:cs="Arial"/>
          <w:b w:val="0"/>
          <w:sz w:val="24"/>
          <w:szCs w:val="24"/>
        </w:rPr>
        <w:t xml:space="preserve"> comprova que o algoritmo pode ser usado para a solução proposta.</w:t>
      </w:r>
      <w:r>
        <w:t xml:space="preserve"> </w:t>
      </w:r>
    </w:p>
    <w:p w14:paraId="0FA9DFB6" w14:textId="4580F876" w:rsidR="0017031D" w:rsidRPr="00F258A4" w:rsidDel="00B14BB4" w:rsidRDefault="00B14BB4" w:rsidP="0017031D">
      <w:pPr>
        <w:widowControl/>
        <w:suppressAutoHyphens w:val="0"/>
        <w:autoSpaceDN/>
        <w:jc w:val="both"/>
        <w:textAlignment w:val="auto"/>
        <w:rPr>
          <w:ins w:id="35" w:author="Fabricio J Barth" w:date="2015-10-27T21:27:00Z"/>
          <w:del w:id="36" w:author="Aluno" w:date="2015-11-03T20:05:00Z"/>
          <w:rFonts w:ascii="Arial" w:eastAsia="Times New Roman" w:hAnsi="Arial" w:cs="Arial"/>
          <w:kern w:val="0"/>
          <w:position w:val="1"/>
          <w:szCs w:val="80"/>
          <w:rPrChange w:id="37" w:author="Aluno" w:date="2015-11-03T20:16:00Z">
            <w:rPr>
              <w:ins w:id="38" w:author="Fabricio J Barth" w:date="2015-10-27T21:27:00Z"/>
              <w:del w:id="39" w:author="Aluno" w:date="2015-11-03T20:05:00Z"/>
              <w:rFonts w:ascii="Arial" w:eastAsia="Times New Roman" w:hAnsi="Arial" w:cs="Arial"/>
              <w:color w:val="0070C0"/>
              <w:kern w:val="0"/>
              <w:position w:val="1"/>
              <w:szCs w:val="80"/>
            </w:rPr>
          </w:rPrChange>
        </w:rPr>
      </w:pPr>
      <w:ins w:id="40" w:author="Aluno" w:date="2015-11-03T20:05:00Z">
        <w:r>
          <w:rPr>
            <w:rFonts w:ascii="Arial" w:eastAsia="Times New Roman" w:hAnsi="Arial" w:cs="Arial"/>
            <w:color w:val="0070C0"/>
            <w:kern w:val="0"/>
            <w:position w:val="1"/>
            <w:szCs w:val="80"/>
          </w:rPr>
          <w:tab/>
        </w:r>
      </w:ins>
    </w:p>
    <w:p w14:paraId="5C13D700" w14:textId="575F4930" w:rsidR="00AF62D8" w:rsidRPr="00F258A4" w:rsidRDefault="002F2C3A" w:rsidP="0017031D">
      <w:pPr>
        <w:widowControl/>
        <w:suppressAutoHyphens w:val="0"/>
        <w:autoSpaceDN/>
        <w:jc w:val="both"/>
        <w:textAlignment w:val="auto"/>
        <w:rPr>
          <w:ins w:id="41" w:author="Aluno" w:date="2015-11-03T19:59:00Z"/>
          <w:rFonts w:ascii="Arial" w:eastAsia="Times New Roman" w:hAnsi="Arial" w:cs="Arial"/>
          <w:kern w:val="0"/>
          <w:position w:val="1"/>
          <w:szCs w:val="80"/>
          <w:rPrChange w:id="42" w:author="Aluno" w:date="2015-11-03T20:16:00Z">
            <w:rPr>
              <w:ins w:id="43" w:author="Aluno" w:date="2015-11-03T19:59:00Z"/>
              <w:rFonts w:ascii="Arial" w:eastAsia="Times New Roman" w:hAnsi="Arial" w:cs="Arial"/>
              <w:color w:val="0070C0"/>
              <w:kern w:val="0"/>
              <w:position w:val="1"/>
              <w:szCs w:val="80"/>
            </w:rPr>
          </w:rPrChange>
        </w:rPr>
      </w:pPr>
      <w:ins w:id="44" w:author="Fabricio J Barth" w:date="2015-10-27T22:32:00Z">
        <w:del w:id="45" w:author="Aluno" w:date="2015-11-03T20:05:00Z">
          <w:r w:rsidRPr="00F258A4" w:rsidDel="00B14BB4">
            <w:rPr>
              <w:rFonts w:ascii="Arial" w:eastAsia="Times New Roman" w:hAnsi="Arial" w:cs="Arial"/>
              <w:kern w:val="0"/>
              <w:position w:val="1"/>
              <w:szCs w:val="80"/>
              <w:rPrChange w:id="46" w:author="Aluno" w:date="2015-11-03T20:16:00Z">
                <w:rPr>
                  <w:rFonts w:ascii="Arial" w:eastAsia="Times New Roman" w:hAnsi="Arial" w:cs="Arial"/>
                  <w:color w:val="0070C0"/>
                  <w:kern w:val="0"/>
                  <w:position w:val="1"/>
                  <w:szCs w:val="80"/>
                </w:rPr>
              </w:rPrChange>
            </w:rPr>
            <w:delText xml:space="preserve">Faltou descrever as </w:delText>
          </w:r>
        </w:del>
      </w:ins>
      <w:ins w:id="47" w:author="Fabricio J Barth" w:date="2015-10-27T21:27:00Z">
        <w:del w:id="48" w:author="Aluno" w:date="2015-11-03T20:05:00Z">
          <w:r w:rsidRPr="00F258A4" w:rsidDel="00B14BB4">
            <w:rPr>
              <w:rFonts w:ascii="Arial" w:eastAsia="Times New Roman" w:hAnsi="Arial" w:cs="Arial"/>
              <w:kern w:val="0"/>
              <w:position w:val="1"/>
              <w:szCs w:val="80"/>
              <w:rPrChange w:id="49" w:author="Aluno" w:date="2015-11-03T20:16:00Z">
                <w:rPr>
                  <w:rFonts w:ascii="Arial" w:eastAsia="Times New Roman" w:hAnsi="Arial" w:cs="Arial"/>
                  <w:color w:val="0070C0"/>
                  <w:kern w:val="0"/>
                  <w:position w:val="1"/>
                  <w:szCs w:val="80"/>
                </w:rPr>
              </w:rPrChange>
            </w:rPr>
            <w:delText>r</w:delText>
          </w:r>
          <w:r w:rsidR="00CD7058" w:rsidRPr="00F258A4" w:rsidDel="00B14BB4">
            <w:rPr>
              <w:rFonts w:ascii="Arial" w:eastAsia="Times New Roman" w:hAnsi="Arial" w:cs="Arial"/>
              <w:kern w:val="0"/>
              <w:position w:val="1"/>
              <w:szCs w:val="80"/>
              <w:rPrChange w:id="50" w:author="Aluno" w:date="2015-11-03T20:16:00Z">
                <w:rPr>
                  <w:rFonts w:ascii="Arial" w:eastAsia="Times New Roman" w:hAnsi="Arial" w:cs="Arial"/>
                  <w:color w:val="0070C0"/>
                  <w:kern w:val="0"/>
                  <w:position w:val="1"/>
                  <w:szCs w:val="80"/>
                </w:rPr>
              </w:rPrChange>
            </w:rPr>
            <w:delText>estrições da proposta</w:delText>
          </w:r>
        </w:del>
      </w:ins>
      <w:ins w:id="51" w:author="Fabricio J Barth" w:date="2015-10-27T22:32:00Z">
        <w:del w:id="52" w:author="Aluno" w:date="2015-11-03T20:05:00Z">
          <w:r w:rsidRPr="00F258A4" w:rsidDel="00B14BB4">
            <w:rPr>
              <w:rFonts w:ascii="Arial" w:eastAsia="Times New Roman" w:hAnsi="Arial" w:cs="Arial"/>
              <w:kern w:val="0"/>
              <w:position w:val="1"/>
              <w:szCs w:val="80"/>
              <w:rPrChange w:id="53" w:author="Aluno" w:date="2015-11-03T20:16:00Z">
                <w:rPr>
                  <w:rFonts w:ascii="Arial" w:eastAsia="Times New Roman" w:hAnsi="Arial" w:cs="Arial"/>
                  <w:color w:val="0070C0"/>
                  <w:kern w:val="0"/>
                  <w:position w:val="1"/>
                  <w:szCs w:val="80"/>
                </w:rPr>
              </w:rPrChange>
            </w:rPr>
            <w:delText>.</w:delText>
          </w:r>
        </w:del>
      </w:ins>
      <w:ins w:id="54" w:author="Aluno" w:date="2015-11-03T19:54:00Z">
        <w:r w:rsidR="00AF62D8" w:rsidRPr="00F258A4">
          <w:rPr>
            <w:rFonts w:ascii="Arial" w:eastAsia="Times New Roman" w:hAnsi="Arial" w:cs="Arial"/>
            <w:kern w:val="0"/>
            <w:position w:val="1"/>
            <w:szCs w:val="80"/>
            <w:rPrChange w:id="55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 xml:space="preserve">O programa foi testado para um total de 20 alunos com necessidade de </w:t>
        </w:r>
      </w:ins>
      <w:ins w:id="56" w:author="Aluno" w:date="2015-11-03T20:05:00Z">
        <w:r w:rsidR="00B14BB4" w:rsidRPr="00F258A4">
          <w:rPr>
            <w:rFonts w:ascii="Arial" w:eastAsia="Times New Roman" w:hAnsi="Arial" w:cs="Arial"/>
            <w:kern w:val="0"/>
            <w:position w:val="1"/>
            <w:szCs w:val="80"/>
            <w:rPrChange w:id="57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>realizar</w:t>
        </w:r>
      </w:ins>
      <w:ins w:id="58" w:author="Aluno" w:date="2015-11-03T19:54:00Z">
        <w:r w:rsidR="00AF62D8" w:rsidRPr="00F258A4">
          <w:rPr>
            <w:rFonts w:ascii="Arial" w:eastAsia="Times New Roman" w:hAnsi="Arial" w:cs="Arial"/>
            <w:kern w:val="0"/>
            <w:position w:val="1"/>
            <w:szCs w:val="80"/>
            <w:rPrChange w:id="59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 xml:space="preserve"> um treinamento de reforço. </w:t>
        </w:r>
      </w:ins>
      <w:ins w:id="60" w:author="Aluno" w:date="2015-11-03T20:05:00Z">
        <w:r w:rsidR="00B14BB4" w:rsidRPr="00F258A4">
          <w:rPr>
            <w:rFonts w:ascii="Arial" w:eastAsia="Times New Roman" w:hAnsi="Arial" w:cs="Arial"/>
            <w:kern w:val="0"/>
            <w:position w:val="1"/>
            <w:szCs w:val="80"/>
            <w:rPrChange w:id="61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 xml:space="preserve">Levando – se em consideração uma </w:t>
        </w:r>
      </w:ins>
      <w:ins w:id="62" w:author="Aluno" w:date="2015-11-03T19:54:00Z">
        <w:r w:rsidR="00AF62D8" w:rsidRPr="00F258A4">
          <w:rPr>
            <w:rFonts w:ascii="Arial" w:eastAsia="Times New Roman" w:hAnsi="Arial" w:cs="Arial"/>
            <w:kern w:val="0"/>
            <w:position w:val="1"/>
            <w:szCs w:val="80"/>
            <w:rPrChange w:id="63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>universidade</w:t>
        </w:r>
      </w:ins>
      <w:ins w:id="64" w:author="Aluno" w:date="2015-11-03T20:16:00Z">
        <w:r w:rsidR="008F637F" w:rsidRPr="00F258A4">
          <w:rPr>
            <w:rFonts w:ascii="Arial" w:eastAsia="Times New Roman" w:hAnsi="Arial" w:cs="Arial"/>
            <w:kern w:val="0"/>
            <w:position w:val="1"/>
            <w:szCs w:val="80"/>
            <w:rPrChange w:id="65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 xml:space="preserve"> inteira</w:t>
        </w:r>
      </w:ins>
      <w:ins w:id="66" w:author="Aluno" w:date="2015-11-03T19:54:00Z">
        <w:r w:rsidR="00AF62D8" w:rsidRPr="00F258A4">
          <w:rPr>
            <w:rFonts w:ascii="Arial" w:eastAsia="Times New Roman" w:hAnsi="Arial" w:cs="Arial"/>
            <w:kern w:val="0"/>
            <w:position w:val="1"/>
            <w:szCs w:val="80"/>
            <w:rPrChange w:id="67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 xml:space="preserve">, sendo que </w:t>
        </w:r>
      </w:ins>
      <w:ins w:id="68" w:author="Aluno" w:date="2015-11-03T19:55:00Z">
        <w:r w:rsidR="00AF62D8" w:rsidRPr="00F258A4">
          <w:rPr>
            <w:rFonts w:ascii="Arial" w:eastAsia="Times New Roman" w:hAnsi="Arial" w:cs="Arial"/>
            <w:kern w:val="0"/>
            <w:position w:val="1"/>
            <w:szCs w:val="80"/>
            <w:rPrChange w:id="69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 xml:space="preserve">não serão todos com necessidade de </w:t>
        </w:r>
        <w:r w:rsidR="00B14BB4" w:rsidRPr="00F258A4">
          <w:rPr>
            <w:rFonts w:ascii="Arial" w:eastAsia="Times New Roman" w:hAnsi="Arial" w:cs="Arial"/>
            <w:kern w:val="0"/>
            <w:position w:val="1"/>
            <w:szCs w:val="80"/>
            <w:rPrChange w:id="70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>procura e disponibilidade de horário, este programa ainda ser</w:t>
        </w:r>
      </w:ins>
      <w:ins w:id="71" w:author="Aluno" w:date="2015-11-03T19:56:00Z">
        <w:r w:rsidR="00B14BB4" w:rsidRPr="00F258A4">
          <w:rPr>
            <w:rFonts w:ascii="Arial" w:eastAsia="Times New Roman" w:hAnsi="Arial" w:cs="Arial"/>
            <w:kern w:val="0"/>
            <w:position w:val="1"/>
            <w:szCs w:val="80"/>
            <w:rPrChange w:id="72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 xml:space="preserve">á útil e </w:t>
        </w:r>
      </w:ins>
      <w:ins w:id="73" w:author="Aluno" w:date="2015-11-03T19:57:00Z">
        <w:r w:rsidR="00B14BB4" w:rsidRPr="00F258A4">
          <w:rPr>
            <w:rFonts w:ascii="Arial" w:eastAsia="Times New Roman" w:hAnsi="Arial" w:cs="Arial"/>
            <w:kern w:val="0"/>
            <w:position w:val="1"/>
            <w:szCs w:val="80"/>
            <w:rPrChange w:id="74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>funcional</w:t>
        </w:r>
      </w:ins>
      <w:ins w:id="75" w:author="Aluno" w:date="2015-11-03T19:56:00Z">
        <w:r w:rsidR="00B14BB4" w:rsidRPr="00F258A4">
          <w:rPr>
            <w:rFonts w:ascii="Arial" w:eastAsia="Times New Roman" w:hAnsi="Arial" w:cs="Arial"/>
            <w:kern w:val="0"/>
            <w:position w:val="1"/>
            <w:szCs w:val="80"/>
            <w:rPrChange w:id="76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 xml:space="preserve"> </w:t>
        </w:r>
      </w:ins>
      <w:ins w:id="77" w:author="Aluno" w:date="2015-11-03T19:57:00Z">
        <w:r w:rsidR="00B14BB4" w:rsidRPr="00F258A4">
          <w:rPr>
            <w:rFonts w:ascii="Arial" w:eastAsia="Times New Roman" w:hAnsi="Arial" w:cs="Arial"/>
            <w:kern w:val="0"/>
            <w:position w:val="1"/>
            <w:szCs w:val="80"/>
            <w:rPrChange w:id="78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 xml:space="preserve">para que seus objetivos sejam atingidos. </w:t>
        </w:r>
      </w:ins>
    </w:p>
    <w:p w14:paraId="01944384" w14:textId="77777777" w:rsidR="00B14BB4" w:rsidRPr="00F258A4" w:rsidRDefault="00B14BB4" w:rsidP="0017031D">
      <w:pPr>
        <w:widowControl/>
        <w:suppressAutoHyphens w:val="0"/>
        <w:autoSpaceDN/>
        <w:jc w:val="both"/>
        <w:textAlignment w:val="auto"/>
        <w:rPr>
          <w:ins w:id="79" w:author="Aluno" w:date="2015-11-03T19:59:00Z"/>
          <w:rFonts w:ascii="Arial" w:eastAsia="Times New Roman" w:hAnsi="Arial" w:cs="Arial"/>
          <w:kern w:val="0"/>
          <w:position w:val="1"/>
          <w:szCs w:val="80"/>
          <w:rPrChange w:id="80" w:author="Aluno" w:date="2015-11-03T20:16:00Z">
            <w:rPr>
              <w:ins w:id="81" w:author="Aluno" w:date="2015-11-03T19:59:00Z"/>
              <w:rFonts w:ascii="Arial" w:eastAsia="Times New Roman" w:hAnsi="Arial" w:cs="Arial"/>
              <w:color w:val="0070C0"/>
              <w:kern w:val="0"/>
              <w:position w:val="1"/>
              <w:szCs w:val="80"/>
            </w:rPr>
          </w:rPrChange>
        </w:rPr>
      </w:pPr>
    </w:p>
    <w:p w14:paraId="3F943997" w14:textId="77777777" w:rsidR="008F637F" w:rsidRPr="00F258A4" w:rsidRDefault="00B14BB4" w:rsidP="008F637F">
      <w:pPr>
        <w:widowControl/>
        <w:suppressAutoHyphens w:val="0"/>
        <w:autoSpaceDN/>
        <w:ind w:firstLine="709"/>
        <w:jc w:val="both"/>
        <w:textAlignment w:val="auto"/>
        <w:rPr>
          <w:ins w:id="82" w:author="Aluno" w:date="2015-11-03T20:09:00Z"/>
          <w:rFonts w:ascii="Arial" w:eastAsia="Times New Roman" w:hAnsi="Arial" w:cs="Arial"/>
          <w:kern w:val="0"/>
          <w:position w:val="1"/>
          <w:szCs w:val="80"/>
          <w:rPrChange w:id="83" w:author="Aluno" w:date="2015-11-03T20:16:00Z">
            <w:rPr>
              <w:ins w:id="84" w:author="Aluno" w:date="2015-11-03T20:09:00Z"/>
              <w:rFonts w:ascii="Arial" w:eastAsia="Times New Roman" w:hAnsi="Arial" w:cs="Arial"/>
              <w:color w:val="0070C0"/>
              <w:kern w:val="0"/>
              <w:position w:val="1"/>
              <w:szCs w:val="80"/>
            </w:rPr>
          </w:rPrChange>
        </w:rPr>
        <w:pPrChange w:id="85" w:author="Aluno" w:date="2015-11-03T20:06:00Z">
          <w:pPr>
            <w:widowControl/>
            <w:suppressAutoHyphens w:val="0"/>
            <w:autoSpaceDN/>
            <w:jc w:val="both"/>
            <w:textAlignment w:val="auto"/>
          </w:pPr>
        </w:pPrChange>
      </w:pPr>
      <w:ins w:id="86" w:author="Aluno" w:date="2015-11-03T19:59:00Z">
        <w:r w:rsidRPr="00F258A4">
          <w:rPr>
            <w:rFonts w:ascii="Arial" w:eastAsia="Times New Roman" w:hAnsi="Arial" w:cs="Arial"/>
            <w:kern w:val="0"/>
            <w:position w:val="1"/>
            <w:szCs w:val="80"/>
            <w:rPrChange w:id="87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lastRenderedPageBreak/>
          <w:t xml:space="preserve">Quanto às pessoas que utilizaram o programa, a principal restrição apresentada </w:t>
        </w:r>
      </w:ins>
      <w:ins w:id="88" w:author="Aluno" w:date="2015-11-03T20:00:00Z">
        <w:r w:rsidRPr="00F258A4">
          <w:rPr>
            <w:rFonts w:ascii="Arial" w:eastAsia="Times New Roman" w:hAnsi="Arial" w:cs="Arial"/>
            <w:kern w:val="0"/>
            <w:position w:val="1"/>
            <w:szCs w:val="80"/>
            <w:rPrChange w:id="89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>é em relação a alocação do mesmo, pois, é necessário que a máquina possua o programa instalado. N</w:t>
        </w:r>
      </w:ins>
      <w:ins w:id="90" w:author="Aluno" w:date="2015-11-03T20:01:00Z">
        <w:r w:rsidRPr="00F258A4">
          <w:rPr>
            <w:rFonts w:ascii="Arial" w:eastAsia="Times New Roman" w:hAnsi="Arial" w:cs="Arial"/>
            <w:kern w:val="0"/>
            <w:position w:val="1"/>
            <w:szCs w:val="80"/>
            <w:rPrChange w:id="91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>ão é um sistema desenvolvido para ser a</w:t>
        </w:r>
        <w:r w:rsidR="008F637F" w:rsidRPr="00F258A4">
          <w:rPr>
            <w:rFonts w:ascii="Arial" w:eastAsia="Times New Roman" w:hAnsi="Arial" w:cs="Arial"/>
            <w:kern w:val="0"/>
            <w:position w:val="1"/>
            <w:szCs w:val="80"/>
            <w:rPrChange w:id="92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 xml:space="preserve">cessado de várias plataformas, via web. </w:t>
        </w:r>
      </w:ins>
    </w:p>
    <w:p w14:paraId="59834FEE" w14:textId="77777777" w:rsidR="00694B43" w:rsidRDefault="008F637F" w:rsidP="008F637F">
      <w:pPr>
        <w:widowControl/>
        <w:suppressAutoHyphens w:val="0"/>
        <w:autoSpaceDN/>
        <w:ind w:firstLine="709"/>
        <w:jc w:val="both"/>
        <w:textAlignment w:val="auto"/>
        <w:rPr>
          <w:ins w:id="93" w:author="Aluno" w:date="2015-11-03T21:06:00Z"/>
          <w:rFonts w:ascii="Arial" w:eastAsia="Times New Roman" w:hAnsi="Arial" w:cs="Arial"/>
          <w:kern w:val="0"/>
          <w:position w:val="1"/>
          <w:szCs w:val="80"/>
        </w:rPr>
        <w:pPrChange w:id="94" w:author="Aluno" w:date="2015-11-03T20:06:00Z">
          <w:pPr>
            <w:widowControl/>
            <w:suppressAutoHyphens w:val="0"/>
            <w:autoSpaceDN/>
            <w:jc w:val="both"/>
            <w:textAlignment w:val="auto"/>
          </w:pPr>
        </w:pPrChange>
      </w:pPr>
      <w:ins w:id="95" w:author="Aluno" w:date="2015-11-03T20:01:00Z">
        <w:r w:rsidRPr="00F258A4">
          <w:rPr>
            <w:rFonts w:ascii="Arial" w:eastAsia="Times New Roman" w:hAnsi="Arial" w:cs="Arial"/>
            <w:kern w:val="0"/>
            <w:position w:val="1"/>
            <w:szCs w:val="80"/>
            <w:rPrChange w:id="96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>Al</w:t>
        </w:r>
      </w:ins>
      <w:ins w:id="97" w:author="Aluno" w:date="2015-11-03T20:07:00Z">
        <w:r w:rsidRPr="00F258A4">
          <w:rPr>
            <w:rFonts w:ascii="Arial" w:eastAsia="Times New Roman" w:hAnsi="Arial" w:cs="Arial"/>
            <w:kern w:val="0"/>
            <w:position w:val="1"/>
            <w:szCs w:val="80"/>
            <w:rPrChange w:id="98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>ém disso, sua interface não é amigável, dificultando o uso do mesmo. Deve haver treinamentos e pessoas capacitadas a utiliz</w:t>
        </w:r>
      </w:ins>
      <w:ins w:id="99" w:author="Aluno" w:date="2015-11-03T20:09:00Z">
        <w:r w:rsidRPr="00F258A4">
          <w:rPr>
            <w:rFonts w:ascii="Arial" w:eastAsia="Times New Roman" w:hAnsi="Arial" w:cs="Arial"/>
            <w:kern w:val="0"/>
            <w:position w:val="1"/>
            <w:szCs w:val="80"/>
            <w:rPrChange w:id="100" w:author="Aluno" w:date="2015-11-03T20:16:00Z">
              <w:rPr>
                <w:rFonts w:ascii="Arial" w:eastAsia="Times New Roman" w:hAnsi="Arial" w:cs="Arial"/>
                <w:color w:val="0070C0"/>
                <w:kern w:val="0"/>
                <w:position w:val="1"/>
                <w:szCs w:val="80"/>
              </w:rPr>
            </w:rPrChange>
          </w:rPr>
          <w:t>á-lo.</w:t>
        </w:r>
      </w:ins>
      <w:ins w:id="101" w:author="Aluno" w:date="2015-11-03T21:03:00Z">
        <w:r w:rsidR="007A2E8F">
          <w:rPr>
            <w:rFonts w:ascii="Arial" w:eastAsia="Times New Roman" w:hAnsi="Arial" w:cs="Arial"/>
            <w:kern w:val="0"/>
            <w:position w:val="1"/>
            <w:szCs w:val="80"/>
          </w:rPr>
          <w:t xml:space="preserve"> </w:t>
        </w:r>
      </w:ins>
    </w:p>
    <w:p w14:paraId="2FEEE011" w14:textId="1D9E4BAF" w:rsidR="00B14BB4" w:rsidRDefault="007A2E8F" w:rsidP="008F637F">
      <w:pPr>
        <w:widowControl/>
        <w:suppressAutoHyphens w:val="0"/>
        <w:autoSpaceDN/>
        <w:ind w:firstLine="709"/>
        <w:jc w:val="both"/>
        <w:textAlignment w:val="auto"/>
        <w:rPr>
          <w:ins w:id="102" w:author="Aluno" w:date="2015-11-03T21:03:00Z"/>
          <w:rFonts w:ascii="Arial" w:eastAsia="Times New Roman" w:hAnsi="Arial" w:cs="Arial"/>
          <w:kern w:val="0"/>
          <w:position w:val="1"/>
          <w:szCs w:val="80"/>
        </w:rPr>
        <w:pPrChange w:id="103" w:author="Aluno" w:date="2015-11-03T20:06:00Z">
          <w:pPr>
            <w:widowControl/>
            <w:suppressAutoHyphens w:val="0"/>
            <w:autoSpaceDN/>
            <w:jc w:val="both"/>
            <w:textAlignment w:val="auto"/>
          </w:pPr>
        </w:pPrChange>
      </w:pPr>
      <w:bookmarkStart w:id="104" w:name="_GoBack"/>
      <w:bookmarkEnd w:id="104"/>
      <w:ins w:id="105" w:author="Aluno" w:date="2015-11-03T21:04:00Z">
        <w:r>
          <w:rPr>
            <w:rFonts w:ascii="Arial" w:eastAsia="Times New Roman" w:hAnsi="Arial" w:cs="Arial"/>
            <w:kern w:val="0"/>
            <w:position w:val="1"/>
            <w:szCs w:val="80"/>
          </w:rPr>
          <w:t>Foram testados todos os estados possíveis e todos retornaram o resultado m</w:t>
        </w:r>
      </w:ins>
      <w:ins w:id="106" w:author="Aluno" w:date="2015-11-03T21:05:00Z">
        <w:r>
          <w:rPr>
            <w:rFonts w:ascii="Arial" w:eastAsia="Times New Roman" w:hAnsi="Arial" w:cs="Arial"/>
            <w:kern w:val="0"/>
            <w:position w:val="1"/>
            <w:szCs w:val="80"/>
          </w:rPr>
          <w:t>áximo global, ou seja, o resultado ótimo.</w:t>
        </w:r>
      </w:ins>
    </w:p>
    <w:p w14:paraId="58C70FF6" w14:textId="77777777" w:rsidR="007A2E8F" w:rsidRPr="00F258A4" w:rsidRDefault="007A2E8F" w:rsidP="008F637F">
      <w:pPr>
        <w:widowControl/>
        <w:suppressAutoHyphens w:val="0"/>
        <w:autoSpaceDN/>
        <w:ind w:firstLine="709"/>
        <w:jc w:val="both"/>
        <w:textAlignment w:val="auto"/>
        <w:rPr>
          <w:ins w:id="107" w:author="Aluno" w:date="2015-11-03T19:52:00Z"/>
          <w:rFonts w:ascii="Arial" w:eastAsia="Times New Roman" w:hAnsi="Arial" w:cs="Arial"/>
          <w:kern w:val="0"/>
          <w:position w:val="1"/>
          <w:szCs w:val="80"/>
          <w:rPrChange w:id="108" w:author="Aluno" w:date="2015-11-03T20:16:00Z">
            <w:rPr>
              <w:ins w:id="109" w:author="Aluno" w:date="2015-11-03T19:52:00Z"/>
              <w:rFonts w:ascii="Arial" w:eastAsia="Times New Roman" w:hAnsi="Arial" w:cs="Arial"/>
              <w:color w:val="0070C0"/>
              <w:kern w:val="0"/>
              <w:position w:val="1"/>
              <w:szCs w:val="80"/>
            </w:rPr>
          </w:rPrChange>
        </w:rPr>
        <w:pPrChange w:id="110" w:author="Aluno" w:date="2015-11-03T20:06:00Z">
          <w:pPr>
            <w:widowControl/>
            <w:suppressAutoHyphens w:val="0"/>
            <w:autoSpaceDN/>
            <w:jc w:val="both"/>
            <w:textAlignment w:val="auto"/>
          </w:pPr>
        </w:pPrChange>
      </w:pPr>
    </w:p>
    <w:p w14:paraId="149FF660" w14:textId="023CA2D0" w:rsidR="00AF62D8" w:rsidDel="008F637F" w:rsidRDefault="00AF62D8" w:rsidP="0017031D">
      <w:pPr>
        <w:widowControl/>
        <w:suppressAutoHyphens w:val="0"/>
        <w:autoSpaceDN/>
        <w:jc w:val="both"/>
        <w:textAlignment w:val="auto"/>
        <w:rPr>
          <w:ins w:id="111" w:author="Fabricio J Barth" w:date="2015-10-27T21:27:00Z"/>
          <w:del w:id="112" w:author="Aluno" w:date="2015-11-03T20:09:00Z"/>
          <w:rFonts w:ascii="Arial" w:eastAsia="Times New Roman" w:hAnsi="Arial" w:cs="Arial"/>
          <w:color w:val="0070C0"/>
          <w:kern w:val="0"/>
          <w:position w:val="1"/>
          <w:szCs w:val="80"/>
        </w:rPr>
      </w:pPr>
    </w:p>
    <w:p w14:paraId="4EB707BC" w14:textId="77777777" w:rsidR="00CD7058" w:rsidRDefault="00CD7058" w:rsidP="0017031D">
      <w:pPr>
        <w:widowControl/>
        <w:suppressAutoHyphens w:val="0"/>
        <w:autoSpaceDN/>
        <w:jc w:val="both"/>
        <w:textAlignment w:val="auto"/>
        <w:rPr>
          <w:ins w:id="113" w:author="Fabricio J Barth" w:date="2015-10-27T21:27:00Z"/>
          <w:rFonts w:ascii="Arial" w:eastAsia="Times New Roman" w:hAnsi="Arial" w:cs="Arial"/>
          <w:color w:val="0070C0"/>
          <w:kern w:val="0"/>
          <w:position w:val="1"/>
          <w:szCs w:val="80"/>
        </w:rPr>
      </w:pPr>
    </w:p>
    <w:p w14:paraId="2D775BD5" w14:textId="7CC981BE" w:rsidR="00747F76" w:rsidRPr="00315236" w:rsidDel="00694B43" w:rsidRDefault="00CD7058" w:rsidP="0017031D">
      <w:pPr>
        <w:widowControl/>
        <w:suppressAutoHyphens w:val="0"/>
        <w:autoSpaceDN/>
        <w:jc w:val="both"/>
        <w:textAlignment w:val="auto"/>
        <w:rPr>
          <w:del w:id="114" w:author="Aluno" w:date="2015-11-03T21:06:00Z"/>
          <w:rFonts w:ascii="Arial" w:eastAsia="Times New Roman" w:hAnsi="Arial" w:cs="Arial"/>
          <w:color w:val="0070C0"/>
          <w:kern w:val="0"/>
          <w:position w:val="1"/>
          <w:szCs w:val="80"/>
        </w:rPr>
      </w:pPr>
      <w:ins w:id="115" w:author="Fabricio J Barth" w:date="2015-10-27T21:27:00Z">
        <w:del w:id="116" w:author="Aluno" w:date="2015-11-03T21:06:00Z">
          <w:r w:rsidDel="00694B43">
            <w:rPr>
              <w:rFonts w:ascii="Arial" w:eastAsia="Times New Roman" w:hAnsi="Arial" w:cs="Arial"/>
              <w:color w:val="0070C0"/>
              <w:kern w:val="0"/>
              <w:position w:val="1"/>
              <w:szCs w:val="80"/>
            </w:rPr>
            <w:delText xml:space="preserve">Para garantir o máximo global é necessário avaliar todos os estados </w:delText>
          </w:r>
        </w:del>
        <w:del w:id="117" w:author="Aluno" w:date="2015-11-03T19:45:00Z">
          <w:r w:rsidDel="00F45F86">
            <w:rPr>
              <w:rFonts w:ascii="Arial" w:eastAsia="Times New Roman" w:hAnsi="Arial" w:cs="Arial"/>
              <w:color w:val="0070C0"/>
              <w:kern w:val="0"/>
              <w:position w:val="1"/>
              <w:szCs w:val="80"/>
            </w:rPr>
            <w:delText>positivos</w:delText>
          </w:r>
        </w:del>
        <w:del w:id="118" w:author="Aluno" w:date="2015-11-03T21:06:00Z">
          <w:r w:rsidDel="00694B43">
            <w:rPr>
              <w:rFonts w:ascii="Arial" w:eastAsia="Times New Roman" w:hAnsi="Arial" w:cs="Arial"/>
              <w:color w:val="0070C0"/>
              <w:kern w:val="0"/>
              <w:position w:val="1"/>
              <w:szCs w:val="80"/>
            </w:rPr>
            <w:delText>.</w:delText>
          </w:r>
        </w:del>
      </w:ins>
    </w:p>
    <w:p w14:paraId="02F7FD7F" w14:textId="77777777" w:rsidR="00F929E8" w:rsidRPr="00315236" w:rsidRDefault="00F929E8" w:rsidP="00F929E8">
      <w:pPr>
        <w:pStyle w:val="SBCparagraph"/>
        <w:ind w:firstLine="0"/>
        <w:rPr>
          <w:rFonts w:ascii="Arial" w:hAnsi="Arial" w:cs="Arial"/>
        </w:rPr>
      </w:pPr>
    </w:p>
    <w:p w14:paraId="7EC4A356" w14:textId="77777777" w:rsidR="008B3260" w:rsidRDefault="008B3260" w:rsidP="008B3260">
      <w:pPr>
        <w:pStyle w:val="SBCparagraph"/>
        <w:ind w:firstLine="0"/>
        <w:rPr>
          <w:rFonts w:ascii="Arial" w:hAnsi="Arial" w:cs="Arial"/>
        </w:rPr>
      </w:pPr>
    </w:p>
    <w:p w14:paraId="58BB0EE8" w14:textId="77777777" w:rsidR="00F5740B" w:rsidRPr="00315236" w:rsidRDefault="00F5740B" w:rsidP="008B3260">
      <w:pPr>
        <w:pStyle w:val="SBCparagraph"/>
        <w:ind w:firstLine="0"/>
        <w:rPr>
          <w:rFonts w:ascii="Arial" w:hAnsi="Arial" w:cs="Arial"/>
        </w:rPr>
      </w:pPr>
    </w:p>
    <w:p w14:paraId="1B37C402" w14:textId="77777777" w:rsidR="004179F8" w:rsidRPr="00315236" w:rsidRDefault="004179F8" w:rsidP="0017031D">
      <w:pPr>
        <w:pStyle w:val="SBCtitle1"/>
        <w:rPr>
          <w:rFonts w:ascii="Arial" w:hAnsi="Arial" w:cs="Arial"/>
        </w:rPr>
      </w:pPr>
      <w:r w:rsidRPr="00315236">
        <w:rPr>
          <w:rFonts w:ascii="Arial" w:hAnsi="Arial" w:cs="Arial"/>
        </w:rPr>
        <w:t xml:space="preserve">Referências bibliográficas </w:t>
      </w:r>
    </w:p>
    <w:p w14:paraId="45673F84" w14:textId="77777777" w:rsidR="004737B2" w:rsidRPr="00315236" w:rsidRDefault="004737B2" w:rsidP="002B15F4">
      <w:pPr>
        <w:pStyle w:val="SBCparagraph"/>
        <w:ind w:firstLine="0"/>
        <w:jc w:val="left"/>
        <w:rPr>
          <w:rFonts w:ascii="Arial" w:hAnsi="Arial" w:cs="Arial"/>
          <w:b/>
          <w:color w:val="FF0000"/>
        </w:rPr>
      </w:pPr>
    </w:p>
    <w:p w14:paraId="24FC8D09" w14:textId="77777777" w:rsidR="00C35A80" w:rsidRPr="00315236" w:rsidRDefault="00086B2B" w:rsidP="002B15F4">
      <w:pPr>
        <w:pStyle w:val="SBCreference"/>
        <w:jc w:val="left"/>
        <w:rPr>
          <w:rFonts w:ascii="Arial" w:hAnsi="Arial" w:cs="Arial"/>
        </w:rPr>
      </w:pPr>
      <w:r>
        <w:rPr>
          <w:rFonts w:ascii="Arial" w:hAnsi="Arial" w:cs="Arial"/>
        </w:rPr>
        <w:t>[1</w:t>
      </w:r>
      <w:r w:rsidR="005B238E">
        <w:rPr>
          <w:rFonts w:ascii="Arial" w:hAnsi="Arial" w:cs="Arial"/>
          <w:szCs w:val="24"/>
        </w:rPr>
        <w:t>]</w:t>
      </w:r>
      <w:r w:rsidR="005B238E" w:rsidRPr="005B238E">
        <w:rPr>
          <w:rStyle w:val="apple-converted-space"/>
          <w:rFonts w:ascii="Arial" w:hAnsi="Arial" w:cs="Arial"/>
          <w:color w:val="333333"/>
          <w:szCs w:val="24"/>
          <w:shd w:val="clear" w:color="auto" w:fill="FFFFFF"/>
        </w:rPr>
        <w:t> </w:t>
      </w:r>
      <w:r w:rsidR="005B238E" w:rsidRPr="005B238E">
        <w:rPr>
          <w:rFonts w:ascii="Arial" w:hAnsi="Arial" w:cs="Arial"/>
          <w:szCs w:val="24"/>
          <w:shd w:val="clear" w:color="auto" w:fill="FFFFFF"/>
        </w:rPr>
        <w:t>NORVIG, PETER,RUSSELL, STUART</w:t>
      </w:r>
      <w:r w:rsidR="00C35A80" w:rsidRPr="005B238E">
        <w:rPr>
          <w:rFonts w:ascii="Arial" w:hAnsi="Arial" w:cs="Arial"/>
          <w:szCs w:val="24"/>
        </w:rPr>
        <w:t xml:space="preserve">. </w:t>
      </w:r>
      <w:r w:rsidR="005B238E" w:rsidRPr="005B238E">
        <w:rPr>
          <w:rFonts w:ascii="Arial" w:hAnsi="Arial" w:cs="Arial"/>
          <w:b/>
          <w:szCs w:val="24"/>
        </w:rPr>
        <w:t>Inteligência Artificial</w:t>
      </w:r>
      <w:r w:rsidR="00C35A80" w:rsidRPr="005B238E">
        <w:rPr>
          <w:rFonts w:ascii="Arial" w:hAnsi="Arial" w:cs="Arial"/>
          <w:szCs w:val="24"/>
        </w:rPr>
        <w:t xml:space="preserve">. </w:t>
      </w:r>
      <w:r w:rsidR="005B238E" w:rsidRPr="005B238E">
        <w:rPr>
          <w:rFonts w:ascii="Arial" w:hAnsi="Arial" w:cs="Arial"/>
          <w:szCs w:val="24"/>
        </w:rPr>
        <w:t>3° ed. Brasil</w:t>
      </w:r>
      <w:r w:rsidR="00C35A80" w:rsidRPr="005B238E">
        <w:rPr>
          <w:rFonts w:ascii="Arial" w:hAnsi="Arial" w:cs="Arial"/>
          <w:szCs w:val="24"/>
        </w:rPr>
        <w:t xml:space="preserve">: </w:t>
      </w:r>
      <w:proofErr w:type="spellStart"/>
      <w:r w:rsidR="005B238E" w:rsidRPr="005B238E">
        <w:rPr>
          <w:rFonts w:ascii="Arial" w:hAnsi="Arial" w:cs="Arial"/>
          <w:szCs w:val="24"/>
          <w:shd w:val="clear" w:color="auto" w:fill="FFFFFF"/>
        </w:rPr>
        <w:t>Elsevier</w:t>
      </w:r>
      <w:proofErr w:type="spellEnd"/>
      <w:r w:rsidR="005B238E" w:rsidRPr="005B238E">
        <w:rPr>
          <w:rFonts w:ascii="Arial" w:hAnsi="Arial" w:cs="Arial"/>
          <w:szCs w:val="24"/>
          <w:shd w:val="clear" w:color="auto" w:fill="FFFFFF"/>
        </w:rPr>
        <w:t xml:space="preserve"> Brasi</w:t>
      </w:r>
      <w:r w:rsidR="005B238E">
        <w:rPr>
          <w:rFonts w:ascii="Arial" w:hAnsi="Arial" w:cs="Arial"/>
          <w:szCs w:val="24"/>
          <w:shd w:val="clear" w:color="auto" w:fill="FFFFFF"/>
        </w:rPr>
        <w:t>l</w:t>
      </w:r>
      <w:r w:rsidR="00C35A80" w:rsidRPr="005B238E">
        <w:rPr>
          <w:rFonts w:ascii="Arial" w:hAnsi="Arial" w:cs="Arial"/>
          <w:szCs w:val="24"/>
        </w:rPr>
        <w:t xml:space="preserve">, </w:t>
      </w:r>
      <w:r w:rsidR="005B238E" w:rsidRPr="005B238E">
        <w:rPr>
          <w:rFonts w:ascii="Arial" w:hAnsi="Arial" w:cs="Arial"/>
          <w:szCs w:val="24"/>
        </w:rPr>
        <w:t>2014</w:t>
      </w:r>
      <w:r w:rsidR="00C35A80" w:rsidRPr="005B238E">
        <w:rPr>
          <w:rFonts w:ascii="Arial" w:hAnsi="Arial" w:cs="Arial"/>
          <w:szCs w:val="24"/>
        </w:rPr>
        <w:t>.</w:t>
      </w:r>
    </w:p>
    <w:p w14:paraId="07BB6332" w14:textId="36EF6A05" w:rsidR="00693C4E" w:rsidRDefault="00693C4E">
      <w:pPr>
        <w:rPr>
          <w:ins w:id="119" w:author="Fabricio J Barth" w:date="2015-10-27T22:07:00Z"/>
          <w:rFonts w:ascii="Arial" w:eastAsia="Times New Roman" w:hAnsi="Arial" w:cs="Arial"/>
          <w:szCs w:val="20"/>
        </w:rPr>
      </w:pPr>
      <w:ins w:id="120" w:author="Fabricio J Barth" w:date="2015-10-27T22:07:00Z">
        <w:r>
          <w:rPr>
            <w:rFonts w:ascii="Arial" w:hAnsi="Arial" w:cs="Arial"/>
          </w:rPr>
          <w:br w:type="page"/>
        </w:r>
      </w:ins>
    </w:p>
    <w:p w14:paraId="19C30F85" w14:textId="3E5F1AF8" w:rsidR="00D6020D" w:rsidRPr="00315236" w:rsidRDefault="00747F76" w:rsidP="002B15F4">
      <w:pPr>
        <w:pStyle w:val="SBCreference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9A7448" wp14:editId="57C8A193">
                <wp:simplePos x="0" y="0"/>
                <wp:positionH relativeFrom="column">
                  <wp:posOffset>43815</wp:posOffset>
                </wp:positionH>
                <wp:positionV relativeFrom="paragraph">
                  <wp:posOffset>-38735</wp:posOffset>
                </wp:positionV>
                <wp:extent cx="5327015" cy="8722360"/>
                <wp:effectExtent l="0" t="0" r="6985" b="254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8722360"/>
                          <a:chOff x="0" y="0"/>
                          <a:chExt cx="5327015" cy="8722360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0" y="219075"/>
                            <a:ext cx="5327015" cy="8503285"/>
                            <a:chOff x="0" y="0"/>
                            <a:chExt cx="5327015" cy="8503285"/>
                          </a:xfrm>
                        </wpg:grpSpPr>
                        <pic:pic xmlns:pic="http://schemas.openxmlformats.org/drawingml/2006/picture">
                          <pic:nvPicPr>
                            <pic:cNvPr id="2" name="Imagem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63515" cy="46932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Imagem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657725"/>
                              <a:ext cx="5327015" cy="38455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31718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543C6" w14:textId="5D756E41" w:rsidR="00747F76" w:rsidRPr="00747F76" w:rsidRDefault="00747F76">
                              <w:pPr>
                                <w:rPr>
                                  <w:b/>
                                  <w:rPrChange w:id="121" w:author="Aluno" w:date="2015-11-03T20:23:00Z">
                                    <w:rPr/>
                                  </w:rPrChange>
                                </w:rPr>
                              </w:pPr>
                              <w:ins w:id="122" w:author="Aluno" w:date="2015-11-03T20:22:00Z">
                                <w:r w:rsidRPr="00747F76">
                                  <w:rPr>
                                    <w:b/>
                                    <w:rPrChange w:id="123" w:author="Aluno" w:date="2015-11-03T20:23:00Z">
                                      <w:rPr/>
                                    </w:rPrChange>
                                  </w:rPr>
                                  <w:t xml:space="preserve">Tabela 1: </w:t>
                                </w:r>
                              </w:ins>
                              <w:ins w:id="124" w:author="Aluno" w:date="2015-11-03T20:24:00Z">
                                <w:r>
                                  <w:rPr>
                                    <w:b/>
                                  </w:rPr>
                                  <w:t>R</w:t>
                                </w:r>
                              </w:ins>
                              <w:ins w:id="125" w:author="Aluno" w:date="2015-11-03T20:22:00Z">
                                <w:r w:rsidRPr="00747F76">
                                  <w:rPr>
                                    <w:b/>
                                    <w:rPrChange w:id="126" w:author="Aluno" w:date="2015-11-03T20:23:00Z">
                                      <w:rPr/>
                                    </w:rPrChange>
                                  </w:rPr>
                                  <w:t>esultados de testes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A7448" id="Grupo 9" o:spid="_x0000_s1026" style="position:absolute;margin-left:3.45pt;margin-top:-3.05pt;width:419.45pt;height:686.8pt;z-index:251665408" coordsize="53270,87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">
                <v:group id="Grupo 8" o:spid="_x0000_s1027" style="position:absolute;top:2190;width:53270;height:85033" coordsize="53270,85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2" o:spid="_x0000_s1028" type="#_x0000_t75" style="position:absolute;width:52635;height:46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qXArEAAAA2gAAAA8AAABkcnMvZG93bnJldi54bWxEj0FrwkAUhO8F/8PyCt6aTXOwJboGESKR&#10;XmpaxeMj+0yC2bchu5q0v75bKPQ4zMw3zCqbTCfuNLjWsoLnKAZBXFndcq3g8yN/egXhPLLGzjIp&#10;+CIH2Xr2sMJU25EPdC99LQKEXYoKGu/7VEpXNWTQRbYnDt7FDgZ9kEMt9YBjgJtOJnG8kAZbDgsN&#10;9rRtqLqWN6Mgx/3O71+++/ztWI+LsjgfTu+FUvPHabME4Wny/+G/dqEVJPB7JdwA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AqXArEAAAA2gAAAA8AAAAAAAAAAAAAAAAA&#10;nwIAAGRycy9kb3ducmV2LnhtbFBLBQYAAAAABAAEAPcAAACQAwAAAAA=&#10;">
                    <v:imagedata r:id="rId11" o:title=""/>
                    <v:path arrowok="t"/>
                  </v:shape>
                  <v:shape id="Imagem 3" o:spid="_x0000_s1029" type="#_x0000_t75" style="position:absolute;top:46577;width:53270;height:38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3EnO+AAAA2gAAAA8AAABkcnMvZG93bnJldi54bWxEj80KwjAQhO+C7xBW8KapCiLVKCKIgnjw&#10;B7wuzdoWm01pYo1vbwTB4zAz3zCLVTCVaKlxpWUFo2ECgjizuuRcwfWyHcxAOI+ssbJMCt7kYLXs&#10;dhaYavviE7Vnn4sIYZeigsL7OpXSZQUZdENbE0fvbhuDPsoml7rBV4SbSo6TZCoNlhwXCqxpU1D2&#10;OD+Ngjs/rptkNxm1k/Fb3+whhMvxpFS/F9ZzEJ6C/4d/7b1WMIXvlXgD5PI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o3EnO+AAAA2gAAAA8AAAAAAAAAAAAAAAAAnwIAAGRy&#10;cy9kb3ducmV2LnhtbFBLBQYAAAAABAAEAPcAAACKAwAAAAA=&#10;">
                    <v:imagedata r:id="rId12" o:title="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0" type="#_x0000_t202" style="position:absolute;left:190;width:3171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14:paraId="5D5543C6" w14:textId="5D756E41" w:rsidR="00747F76" w:rsidRPr="00747F76" w:rsidRDefault="00747F76">
                        <w:pPr>
                          <w:rPr>
                            <w:b/>
                            <w:rPrChange w:id="127" w:author="Aluno" w:date="2015-11-03T20:23:00Z">
                              <w:rPr/>
                            </w:rPrChange>
                          </w:rPr>
                        </w:pPr>
                        <w:ins w:id="128" w:author="Aluno" w:date="2015-11-03T20:22:00Z">
                          <w:r w:rsidRPr="00747F76">
                            <w:rPr>
                              <w:b/>
                              <w:rPrChange w:id="129" w:author="Aluno" w:date="2015-11-03T20:23:00Z">
                                <w:rPr/>
                              </w:rPrChange>
                            </w:rPr>
                            <w:t xml:space="preserve">Tabela 1: </w:t>
                          </w:r>
                        </w:ins>
                        <w:ins w:id="130" w:author="Aluno" w:date="2015-11-03T20:24:00Z">
                          <w:r>
                            <w:rPr>
                              <w:b/>
                            </w:rPr>
                            <w:t>R</w:t>
                          </w:r>
                        </w:ins>
                        <w:ins w:id="131" w:author="Aluno" w:date="2015-11-03T20:22:00Z">
                          <w:r w:rsidRPr="00747F76">
                            <w:rPr>
                              <w:b/>
                              <w:rPrChange w:id="132" w:author="Aluno" w:date="2015-11-03T20:23:00Z">
                                <w:rPr/>
                              </w:rPrChange>
                            </w:rPr>
                            <w:t>esultados de testes</w:t>
                          </w:r>
                        </w:ins>
                      </w:p>
                    </w:txbxContent>
                  </v:textbox>
                </v:shape>
              </v:group>
            </w:pict>
          </mc:Fallback>
        </mc:AlternateContent>
      </w:r>
      <w:ins w:id="133" w:author="Fabricio J Barth" w:date="2015-10-27T22:07:00Z">
        <w:del w:id="134" w:author="Aluno" w:date="2015-11-03T20:22:00Z">
          <w:r w:rsidR="00693C4E" w:rsidDel="00747F76">
            <w:rPr>
              <w:rFonts w:ascii="Arial" w:hAnsi="Arial" w:cs="Arial"/>
            </w:rPr>
            <w:delText>&lt;COLOCAR UMA ÚNICA IMAGEM PARA A TABELA AQUI COM LEGENDA&gt;</w:delText>
          </w:r>
        </w:del>
      </w:ins>
    </w:p>
    <w:sectPr w:rsidR="00D6020D" w:rsidRPr="00315236" w:rsidSect="00CD22FF">
      <w:footerReference w:type="default" r:id="rId13"/>
      <w:endnotePr>
        <w:numFmt w:val="decimal"/>
      </w:endnotePr>
      <w:pgSz w:w="11906" w:h="16838"/>
      <w:pgMar w:top="1276" w:right="1701" w:bottom="127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1A1EE" w14:textId="77777777" w:rsidR="0027424B" w:rsidRDefault="0027424B">
      <w:r>
        <w:separator/>
      </w:r>
    </w:p>
  </w:endnote>
  <w:endnote w:type="continuationSeparator" w:id="0">
    <w:p w14:paraId="23CDAD74" w14:textId="77777777" w:rsidR="0027424B" w:rsidRDefault="00274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TimesNewRoman,Bold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nst777 Lt BT">
    <w:altName w:val="Arial"/>
    <w:panose1 w:val="020B040203050402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C6123" w14:textId="77777777" w:rsidR="00302BF7" w:rsidRPr="001D2F2F" w:rsidRDefault="00302BF7">
    <w:pPr>
      <w:pStyle w:val="Rodap"/>
      <w:rPr>
        <w:sz w:val="20"/>
      </w:rPr>
    </w:pPr>
    <w:r>
      <w:rPr>
        <w:sz w:val="20"/>
      </w:rPr>
      <w:t>São Paulo, 06 de outubro</w:t>
    </w:r>
    <w:r w:rsidRPr="001D2F2F">
      <w:rPr>
        <w:sz w:val="20"/>
      </w:rPr>
      <w:t xml:space="preserve"> de 201</w:t>
    </w:r>
    <w:r>
      <w:rPr>
        <w:sz w:val="20"/>
      </w:rPr>
      <w:t>5.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78FC3" w14:textId="77777777" w:rsidR="0027424B" w:rsidRDefault="0027424B">
      <w:r>
        <w:rPr>
          <w:color w:val="000000"/>
        </w:rPr>
        <w:separator/>
      </w:r>
    </w:p>
  </w:footnote>
  <w:footnote w:type="continuationSeparator" w:id="0">
    <w:p w14:paraId="632A8F8B" w14:textId="77777777" w:rsidR="0027424B" w:rsidRDefault="00274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48D"/>
    <w:multiLevelType w:val="hybridMultilevel"/>
    <w:tmpl w:val="656EC8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D5243A"/>
    <w:multiLevelType w:val="hybridMultilevel"/>
    <w:tmpl w:val="00EE1D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E6503E"/>
    <w:multiLevelType w:val="hybridMultilevel"/>
    <w:tmpl w:val="2A124C78"/>
    <w:lvl w:ilvl="0" w:tplc="0416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0FD64668"/>
    <w:multiLevelType w:val="hybridMultilevel"/>
    <w:tmpl w:val="A844B2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433D08"/>
    <w:multiLevelType w:val="hybridMultilevel"/>
    <w:tmpl w:val="1CC894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3016A"/>
    <w:multiLevelType w:val="hybridMultilevel"/>
    <w:tmpl w:val="0E960616"/>
    <w:lvl w:ilvl="0" w:tplc="3F3EB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073AE"/>
    <w:multiLevelType w:val="multilevel"/>
    <w:tmpl w:val="3444A620"/>
    <w:styleLink w:val="Outline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7">
    <w:nsid w:val="414D6B7A"/>
    <w:multiLevelType w:val="hybridMultilevel"/>
    <w:tmpl w:val="FF0070A2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45A20F19"/>
    <w:multiLevelType w:val="hybridMultilevel"/>
    <w:tmpl w:val="D0A2659A"/>
    <w:lvl w:ilvl="0" w:tplc="4B00AA72">
      <w:start w:val="1"/>
      <w:numFmt w:val="bullet"/>
      <w:lvlText w:val="•"/>
      <w:lvlJc w:val="left"/>
      <w:pPr>
        <w:tabs>
          <w:tab w:val="num" w:pos="-1361"/>
        </w:tabs>
        <w:ind w:left="-1361" w:hanging="360"/>
      </w:pPr>
      <w:rPr>
        <w:rFonts w:ascii="Times New Roman" w:hAnsi="Times New Roman" w:hint="default"/>
      </w:rPr>
    </w:lvl>
    <w:lvl w:ilvl="1" w:tplc="5688F236" w:tentative="1">
      <w:start w:val="1"/>
      <w:numFmt w:val="bullet"/>
      <w:lvlText w:val="•"/>
      <w:lvlJc w:val="left"/>
      <w:pPr>
        <w:tabs>
          <w:tab w:val="num" w:pos="-641"/>
        </w:tabs>
        <w:ind w:left="-641" w:hanging="360"/>
      </w:pPr>
      <w:rPr>
        <w:rFonts w:ascii="Times New Roman" w:hAnsi="Times New Roman" w:hint="default"/>
      </w:rPr>
    </w:lvl>
    <w:lvl w:ilvl="2" w:tplc="CC881036" w:tentative="1">
      <w:start w:val="1"/>
      <w:numFmt w:val="bullet"/>
      <w:lvlText w:val="•"/>
      <w:lvlJc w:val="left"/>
      <w:pPr>
        <w:tabs>
          <w:tab w:val="num" w:pos="79"/>
        </w:tabs>
        <w:ind w:left="79" w:hanging="360"/>
      </w:pPr>
      <w:rPr>
        <w:rFonts w:ascii="Times New Roman" w:hAnsi="Times New Roman" w:hint="default"/>
      </w:rPr>
    </w:lvl>
    <w:lvl w:ilvl="3" w:tplc="4F18C262" w:tentative="1">
      <w:start w:val="1"/>
      <w:numFmt w:val="bullet"/>
      <w:lvlText w:val="•"/>
      <w:lvlJc w:val="left"/>
      <w:pPr>
        <w:tabs>
          <w:tab w:val="num" w:pos="799"/>
        </w:tabs>
        <w:ind w:left="799" w:hanging="360"/>
      </w:pPr>
      <w:rPr>
        <w:rFonts w:ascii="Times New Roman" w:hAnsi="Times New Roman" w:hint="default"/>
      </w:rPr>
    </w:lvl>
    <w:lvl w:ilvl="4" w:tplc="D264D53A" w:tentative="1">
      <w:start w:val="1"/>
      <w:numFmt w:val="bullet"/>
      <w:lvlText w:val="•"/>
      <w:lvlJc w:val="left"/>
      <w:pPr>
        <w:tabs>
          <w:tab w:val="num" w:pos="1519"/>
        </w:tabs>
        <w:ind w:left="1519" w:hanging="360"/>
      </w:pPr>
      <w:rPr>
        <w:rFonts w:ascii="Times New Roman" w:hAnsi="Times New Roman" w:hint="default"/>
      </w:rPr>
    </w:lvl>
    <w:lvl w:ilvl="5" w:tplc="B1F6B292" w:tentative="1">
      <w:start w:val="1"/>
      <w:numFmt w:val="bullet"/>
      <w:lvlText w:val="•"/>
      <w:lvlJc w:val="left"/>
      <w:pPr>
        <w:tabs>
          <w:tab w:val="num" w:pos="2239"/>
        </w:tabs>
        <w:ind w:left="2239" w:hanging="360"/>
      </w:pPr>
      <w:rPr>
        <w:rFonts w:ascii="Times New Roman" w:hAnsi="Times New Roman" w:hint="default"/>
      </w:rPr>
    </w:lvl>
    <w:lvl w:ilvl="6" w:tplc="1C4E2B8C" w:tentative="1">
      <w:start w:val="1"/>
      <w:numFmt w:val="bullet"/>
      <w:lvlText w:val="•"/>
      <w:lvlJc w:val="left"/>
      <w:pPr>
        <w:tabs>
          <w:tab w:val="num" w:pos="2959"/>
        </w:tabs>
        <w:ind w:left="2959" w:hanging="360"/>
      </w:pPr>
      <w:rPr>
        <w:rFonts w:ascii="Times New Roman" w:hAnsi="Times New Roman" w:hint="default"/>
      </w:rPr>
    </w:lvl>
    <w:lvl w:ilvl="7" w:tplc="E5B6355A" w:tentative="1">
      <w:start w:val="1"/>
      <w:numFmt w:val="bullet"/>
      <w:lvlText w:val="•"/>
      <w:lvlJc w:val="left"/>
      <w:pPr>
        <w:tabs>
          <w:tab w:val="num" w:pos="3679"/>
        </w:tabs>
        <w:ind w:left="3679" w:hanging="360"/>
      </w:pPr>
      <w:rPr>
        <w:rFonts w:ascii="Times New Roman" w:hAnsi="Times New Roman" w:hint="default"/>
      </w:rPr>
    </w:lvl>
    <w:lvl w:ilvl="8" w:tplc="40DA7A62" w:tentative="1">
      <w:start w:val="1"/>
      <w:numFmt w:val="bullet"/>
      <w:lvlText w:val="•"/>
      <w:lvlJc w:val="left"/>
      <w:pPr>
        <w:tabs>
          <w:tab w:val="num" w:pos="4399"/>
        </w:tabs>
        <w:ind w:left="4399" w:hanging="360"/>
      </w:pPr>
      <w:rPr>
        <w:rFonts w:ascii="Times New Roman" w:hAnsi="Times New Roman" w:hint="default"/>
      </w:rPr>
    </w:lvl>
  </w:abstractNum>
  <w:abstractNum w:abstractNumId="9">
    <w:nsid w:val="4CFD4058"/>
    <w:multiLevelType w:val="hybridMultilevel"/>
    <w:tmpl w:val="54F818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20015FF"/>
    <w:multiLevelType w:val="hybridMultilevel"/>
    <w:tmpl w:val="1F625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6126F"/>
    <w:multiLevelType w:val="multilevel"/>
    <w:tmpl w:val="23F83872"/>
    <w:lvl w:ilvl="0">
      <w:start w:val="1"/>
      <w:numFmt w:val="bullet"/>
      <w:pStyle w:val="SBClis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abstractNum w:abstractNumId="12">
    <w:nsid w:val="5C4208B4"/>
    <w:multiLevelType w:val="multilevel"/>
    <w:tmpl w:val="DF3CB6F6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abstractNum w:abstractNumId="13">
    <w:nsid w:val="60CC3BC7"/>
    <w:multiLevelType w:val="hybridMultilevel"/>
    <w:tmpl w:val="EF0C47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ED00176"/>
    <w:multiLevelType w:val="hybridMultilevel"/>
    <w:tmpl w:val="97A88D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02F196B"/>
    <w:multiLevelType w:val="hybridMultilevel"/>
    <w:tmpl w:val="933E226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0"/>
  </w:num>
  <w:num w:numId="5">
    <w:abstractNumId w:val="9"/>
  </w:num>
  <w:num w:numId="6">
    <w:abstractNumId w:val="1"/>
  </w:num>
  <w:num w:numId="7">
    <w:abstractNumId w:val="14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4"/>
  </w:num>
  <w:num w:numId="14">
    <w:abstractNumId w:val="8"/>
  </w:num>
  <w:num w:numId="15">
    <w:abstractNumId w:val="6"/>
  </w:num>
  <w:num w:numId="16">
    <w:abstractNumId w:val="6"/>
  </w:num>
  <w:num w:numId="17">
    <w:abstractNumId w:val="6"/>
  </w:num>
  <w:num w:numId="18">
    <w:abstractNumId w:val="15"/>
  </w:num>
  <w:num w:numId="19">
    <w:abstractNumId w:val="2"/>
  </w:num>
  <w:num w:numId="20">
    <w:abstractNumId w:val="10"/>
  </w:num>
  <w:num w:numId="21">
    <w:abstractNumId w:val="13"/>
  </w:num>
  <w:num w:numId="2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no">
    <w15:presenceInfo w15:providerId="AD" w15:userId="S-1-5-21-1078081533-764733703-682003330-481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68"/>
    <w:rsid w:val="00011784"/>
    <w:rsid w:val="00012338"/>
    <w:rsid w:val="00013F35"/>
    <w:rsid w:val="000356A0"/>
    <w:rsid w:val="00055425"/>
    <w:rsid w:val="000576C1"/>
    <w:rsid w:val="00086B2B"/>
    <w:rsid w:val="00086D23"/>
    <w:rsid w:val="000A66A8"/>
    <w:rsid w:val="000C1472"/>
    <w:rsid w:val="000C3A5A"/>
    <w:rsid w:val="000C704C"/>
    <w:rsid w:val="001177B0"/>
    <w:rsid w:val="001225B3"/>
    <w:rsid w:val="001271E8"/>
    <w:rsid w:val="0016174B"/>
    <w:rsid w:val="00162B2E"/>
    <w:rsid w:val="0017031D"/>
    <w:rsid w:val="001712B0"/>
    <w:rsid w:val="00176F50"/>
    <w:rsid w:val="001915B1"/>
    <w:rsid w:val="001922D8"/>
    <w:rsid w:val="001D2F2F"/>
    <w:rsid w:val="00243EBA"/>
    <w:rsid w:val="00243EE9"/>
    <w:rsid w:val="00244516"/>
    <w:rsid w:val="00246EDE"/>
    <w:rsid w:val="0027424B"/>
    <w:rsid w:val="002858C9"/>
    <w:rsid w:val="002A2E5C"/>
    <w:rsid w:val="002B15F4"/>
    <w:rsid w:val="002E2647"/>
    <w:rsid w:val="002F2C3A"/>
    <w:rsid w:val="00302BF7"/>
    <w:rsid w:val="00311329"/>
    <w:rsid w:val="003148D5"/>
    <w:rsid w:val="00315236"/>
    <w:rsid w:val="00315CD7"/>
    <w:rsid w:val="003605BD"/>
    <w:rsid w:val="00373288"/>
    <w:rsid w:val="00383850"/>
    <w:rsid w:val="00391628"/>
    <w:rsid w:val="003A54BE"/>
    <w:rsid w:val="003A7C01"/>
    <w:rsid w:val="003C48CC"/>
    <w:rsid w:val="003D28F4"/>
    <w:rsid w:val="003D4E71"/>
    <w:rsid w:val="003E4E96"/>
    <w:rsid w:val="004003AF"/>
    <w:rsid w:val="004010A3"/>
    <w:rsid w:val="0040569D"/>
    <w:rsid w:val="004179F8"/>
    <w:rsid w:val="004541F3"/>
    <w:rsid w:val="004737B2"/>
    <w:rsid w:val="00473CDA"/>
    <w:rsid w:val="004A56E5"/>
    <w:rsid w:val="004B71ED"/>
    <w:rsid w:val="004C12E2"/>
    <w:rsid w:val="004D09BB"/>
    <w:rsid w:val="0050238C"/>
    <w:rsid w:val="00504900"/>
    <w:rsid w:val="0053769E"/>
    <w:rsid w:val="005516E4"/>
    <w:rsid w:val="005A7E19"/>
    <w:rsid w:val="005B238E"/>
    <w:rsid w:val="005C3D0C"/>
    <w:rsid w:val="005D56BF"/>
    <w:rsid w:val="005E0F86"/>
    <w:rsid w:val="005E406A"/>
    <w:rsid w:val="006220D7"/>
    <w:rsid w:val="00630C39"/>
    <w:rsid w:val="00633A23"/>
    <w:rsid w:val="00641871"/>
    <w:rsid w:val="00641FFF"/>
    <w:rsid w:val="00655F9A"/>
    <w:rsid w:val="00675CFD"/>
    <w:rsid w:val="00684B2A"/>
    <w:rsid w:val="00693C4E"/>
    <w:rsid w:val="00694B43"/>
    <w:rsid w:val="006A46A9"/>
    <w:rsid w:val="006E3AE3"/>
    <w:rsid w:val="006E65D2"/>
    <w:rsid w:val="0071444F"/>
    <w:rsid w:val="00746270"/>
    <w:rsid w:val="00747F76"/>
    <w:rsid w:val="00775703"/>
    <w:rsid w:val="00777EB0"/>
    <w:rsid w:val="007836C7"/>
    <w:rsid w:val="007A2E8F"/>
    <w:rsid w:val="007A4948"/>
    <w:rsid w:val="007C0C1B"/>
    <w:rsid w:val="007C5CFB"/>
    <w:rsid w:val="00804F11"/>
    <w:rsid w:val="008121C2"/>
    <w:rsid w:val="008808D2"/>
    <w:rsid w:val="008B3260"/>
    <w:rsid w:val="008B49FF"/>
    <w:rsid w:val="008E21A6"/>
    <w:rsid w:val="008F637F"/>
    <w:rsid w:val="00905ED0"/>
    <w:rsid w:val="0091171F"/>
    <w:rsid w:val="009239B9"/>
    <w:rsid w:val="00946AC9"/>
    <w:rsid w:val="009576DC"/>
    <w:rsid w:val="009626B2"/>
    <w:rsid w:val="00971176"/>
    <w:rsid w:val="009740B5"/>
    <w:rsid w:val="00984C14"/>
    <w:rsid w:val="00993C17"/>
    <w:rsid w:val="00994515"/>
    <w:rsid w:val="00995EA6"/>
    <w:rsid w:val="009A0002"/>
    <w:rsid w:val="009B307E"/>
    <w:rsid w:val="009B40EF"/>
    <w:rsid w:val="009C53BA"/>
    <w:rsid w:val="009E15BD"/>
    <w:rsid w:val="00A15DAE"/>
    <w:rsid w:val="00A27F5C"/>
    <w:rsid w:val="00A318DD"/>
    <w:rsid w:val="00AE6151"/>
    <w:rsid w:val="00AE6197"/>
    <w:rsid w:val="00AF62D8"/>
    <w:rsid w:val="00B14BB4"/>
    <w:rsid w:val="00B22639"/>
    <w:rsid w:val="00B23193"/>
    <w:rsid w:val="00B47DF2"/>
    <w:rsid w:val="00B74504"/>
    <w:rsid w:val="00B9297E"/>
    <w:rsid w:val="00BA3B49"/>
    <w:rsid w:val="00BB4C0A"/>
    <w:rsid w:val="00BD23D7"/>
    <w:rsid w:val="00C33DDD"/>
    <w:rsid w:val="00C35A80"/>
    <w:rsid w:val="00C73D53"/>
    <w:rsid w:val="00C81C41"/>
    <w:rsid w:val="00C866B1"/>
    <w:rsid w:val="00C87932"/>
    <w:rsid w:val="00CA2B2C"/>
    <w:rsid w:val="00CB5081"/>
    <w:rsid w:val="00CC631B"/>
    <w:rsid w:val="00CD22FF"/>
    <w:rsid w:val="00CD7058"/>
    <w:rsid w:val="00CF434B"/>
    <w:rsid w:val="00D161C0"/>
    <w:rsid w:val="00D6020D"/>
    <w:rsid w:val="00D62B67"/>
    <w:rsid w:val="00DD0568"/>
    <w:rsid w:val="00DF00AD"/>
    <w:rsid w:val="00E076B0"/>
    <w:rsid w:val="00E13241"/>
    <w:rsid w:val="00E16648"/>
    <w:rsid w:val="00E228D4"/>
    <w:rsid w:val="00E240F5"/>
    <w:rsid w:val="00E35120"/>
    <w:rsid w:val="00E51FAF"/>
    <w:rsid w:val="00E5222E"/>
    <w:rsid w:val="00EA70F5"/>
    <w:rsid w:val="00ED3D7B"/>
    <w:rsid w:val="00EE09BC"/>
    <w:rsid w:val="00EE3BF9"/>
    <w:rsid w:val="00F06FD2"/>
    <w:rsid w:val="00F20BD0"/>
    <w:rsid w:val="00F258A4"/>
    <w:rsid w:val="00F346BB"/>
    <w:rsid w:val="00F34908"/>
    <w:rsid w:val="00F45F86"/>
    <w:rsid w:val="00F5740B"/>
    <w:rsid w:val="00F929E8"/>
    <w:rsid w:val="00FA741B"/>
    <w:rsid w:val="00FB772F"/>
    <w:rsid w:val="00FD4D15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814405"/>
  <w15:docId w15:val="{24E420DA-DBA4-4DF0-AA13-ED74D8B3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semiHidden/>
    <w:qFormat/>
    <w:rsid w:val="000A66A8"/>
  </w:style>
  <w:style w:type="paragraph" w:styleId="Ttulo1">
    <w:name w:val="heading 1"/>
    <w:basedOn w:val="Standard"/>
    <w:next w:val="SBCparagraph"/>
    <w:uiPriority w:val="1"/>
    <w:semiHidden/>
    <w:rsid w:val="00C33DDD"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SBCparagraph"/>
    <w:uiPriority w:val="1"/>
    <w:semiHidden/>
    <w:rsid w:val="00C33DDD"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Standard"/>
    <w:next w:val="SBCparagraph"/>
    <w:uiPriority w:val="1"/>
    <w:semiHidden/>
    <w:rsid w:val="00C33DDD"/>
    <w:pPr>
      <w:keepNext/>
      <w:spacing w:before="240"/>
      <w:outlineLvl w:val="2"/>
    </w:pPr>
    <w:rPr>
      <w:b/>
    </w:rPr>
  </w:style>
  <w:style w:type="paragraph" w:styleId="Ttulo4">
    <w:name w:val="heading 4"/>
    <w:basedOn w:val="Standard"/>
    <w:next w:val="SBCparagraph"/>
    <w:uiPriority w:val="1"/>
    <w:semiHidden/>
    <w:rsid w:val="00C33DDD"/>
    <w:pPr>
      <w:keepNext/>
      <w:jc w:val="both"/>
      <w:outlineLvl w:val="3"/>
    </w:pPr>
    <w:rPr>
      <w:i/>
    </w:rPr>
  </w:style>
  <w:style w:type="paragraph" w:styleId="Ttulo5">
    <w:name w:val="heading 5"/>
    <w:basedOn w:val="Standard"/>
    <w:next w:val="SBCparagraph"/>
    <w:uiPriority w:val="1"/>
    <w:semiHidden/>
    <w:rsid w:val="00C33DDD"/>
    <w:pPr>
      <w:keepNext/>
      <w:outlineLvl w:val="4"/>
    </w:pPr>
    <w:rPr>
      <w:rFonts w:ascii="TimesNewRoman,Bold" w:hAnsi="TimesNewRoman,Bold"/>
      <w:b/>
      <w:color w:val="000000"/>
    </w:rPr>
  </w:style>
  <w:style w:type="paragraph" w:styleId="Ttulo6">
    <w:name w:val="heading 6"/>
    <w:basedOn w:val="Standard"/>
    <w:next w:val="SBCparagraph"/>
    <w:uiPriority w:val="1"/>
    <w:semiHidden/>
    <w:rsid w:val="00C33DDD"/>
    <w:pPr>
      <w:keepNext/>
      <w:jc w:val="center"/>
      <w:outlineLvl w:val="5"/>
    </w:pPr>
    <w:rPr>
      <w:b/>
      <w:i/>
      <w:color w:val="000000"/>
    </w:rPr>
  </w:style>
  <w:style w:type="paragraph" w:styleId="Ttulo7">
    <w:name w:val="heading 7"/>
    <w:basedOn w:val="Standard"/>
    <w:next w:val="SBCparagraph"/>
    <w:uiPriority w:val="1"/>
    <w:semiHidden/>
    <w:rsid w:val="00C33DDD"/>
    <w:pPr>
      <w:keepNext/>
      <w:jc w:val="both"/>
      <w:outlineLvl w:val="6"/>
    </w:pPr>
    <w:rPr>
      <w:b/>
    </w:rPr>
  </w:style>
  <w:style w:type="paragraph" w:styleId="Ttulo8">
    <w:name w:val="heading 8"/>
    <w:basedOn w:val="Standard"/>
    <w:next w:val="SBCparagraph"/>
    <w:uiPriority w:val="1"/>
    <w:semiHidden/>
    <w:rsid w:val="00C33DDD"/>
    <w:pPr>
      <w:keepNext/>
      <w:outlineLvl w:val="7"/>
    </w:pPr>
    <w:rPr>
      <w:b/>
    </w:rPr>
  </w:style>
  <w:style w:type="paragraph" w:styleId="Ttulo9">
    <w:name w:val="heading 9"/>
    <w:basedOn w:val="Standard"/>
    <w:next w:val="SBCparagraph"/>
    <w:uiPriority w:val="1"/>
    <w:semiHidden/>
    <w:rsid w:val="00C33DDD"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rsid w:val="00C33DDD"/>
    <w:pPr>
      <w:numPr>
        <w:numId w:val="1"/>
      </w:numPr>
    </w:pPr>
  </w:style>
  <w:style w:type="paragraph" w:customStyle="1" w:styleId="Standard">
    <w:name w:val="Standard"/>
    <w:semiHidden/>
    <w:rsid w:val="00F346BB"/>
    <w:rPr>
      <w:rFonts w:ascii="Times New Roman" w:eastAsia="Times New Roman" w:hAnsi="Times New Roman" w:cs="Times New Roman"/>
      <w:szCs w:val="20"/>
    </w:rPr>
  </w:style>
  <w:style w:type="paragraph" w:customStyle="1" w:styleId="Textbody">
    <w:name w:val="Text body"/>
    <w:basedOn w:val="Standard"/>
    <w:uiPriority w:val="1"/>
    <w:semiHidden/>
    <w:rsid w:val="00C33DDD"/>
    <w:pPr>
      <w:spacing w:after="120"/>
    </w:pPr>
  </w:style>
  <w:style w:type="paragraph" w:customStyle="1" w:styleId="ListIndent">
    <w:name w:val="List Indent"/>
    <w:basedOn w:val="Textbody"/>
    <w:uiPriority w:val="1"/>
    <w:semiHidden/>
    <w:rsid w:val="00C33DDD"/>
    <w:pPr>
      <w:tabs>
        <w:tab w:val="left" w:pos="2835"/>
      </w:tabs>
      <w:ind w:left="2835" w:hanging="2551"/>
    </w:pPr>
  </w:style>
  <w:style w:type="paragraph" w:styleId="Ttulo">
    <w:name w:val="Title"/>
    <w:basedOn w:val="Standard"/>
    <w:next w:val="SBCauthors"/>
    <w:uiPriority w:val="1"/>
    <w:semiHidden/>
    <w:rsid w:val="00C33DDD"/>
    <w:pPr>
      <w:spacing w:after="227"/>
      <w:jc w:val="center"/>
    </w:pPr>
    <w:rPr>
      <w:b/>
      <w:smallCaps/>
      <w:sz w:val="36"/>
    </w:rPr>
  </w:style>
  <w:style w:type="paragraph" w:styleId="Subttulo">
    <w:name w:val="Subtitle"/>
    <w:basedOn w:val="Ttulo"/>
    <w:next w:val="Textbody"/>
    <w:uiPriority w:val="1"/>
    <w:semiHidden/>
    <w:rsid w:val="00C33DDD"/>
    <w:rPr>
      <w:i/>
      <w:iCs/>
      <w:sz w:val="28"/>
      <w:szCs w:val="28"/>
    </w:rPr>
  </w:style>
  <w:style w:type="paragraph" w:customStyle="1" w:styleId="Heading10">
    <w:name w:val="Heading 10"/>
    <w:basedOn w:val="Ttulo"/>
    <w:next w:val="Textbody"/>
    <w:uiPriority w:val="1"/>
    <w:semiHidden/>
    <w:rsid w:val="00C33DDD"/>
    <w:rPr>
      <w:bCs/>
    </w:rPr>
  </w:style>
  <w:style w:type="paragraph" w:styleId="Lista">
    <w:name w:val="List"/>
    <w:basedOn w:val="Textbody"/>
    <w:uiPriority w:val="1"/>
    <w:semiHidden/>
    <w:rsid w:val="00C33DDD"/>
    <w:rPr>
      <w:rFonts w:cs="Lucidasans"/>
    </w:rPr>
  </w:style>
  <w:style w:type="paragraph" w:styleId="Cabealho">
    <w:name w:val="header"/>
    <w:basedOn w:val="Standard"/>
    <w:uiPriority w:val="1"/>
    <w:semiHidden/>
    <w:rsid w:val="00C33DD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uiPriority w:val="1"/>
    <w:semiHidden/>
    <w:rsid w:val="00C33DD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uiPriority w:val="1"/>
    <w:semiHidden/>
    <w:rsid w:val="00C33DDD"/>
    <w:pPr>
      <w:suppressLineNumbers/>
    </w:pPr>
  </w:style>
  <w:style w:type="paragraph" w:customStyle="1" w:styleId="TableHeading">
    <w:name w:val="Table Heading"/>
    <w:basedOn w:val="TableContents"/>
    <w:uiPriority w:val="1"/>
    <w:semiHidden/>
    <w:rsid w:val="00C33DDD"/>
    <w:pPr>
      <w:jc w:val="center"/>
    </w:pPr>
    <w:rPr>
      <w:b/>
      <w:bCs/>
      <w:i/>
      <w:iCs/>
    </w:rPr>
  </w:style>
  <w:style w:type="paragraph" w:styleId="Legenda">
    <w:name w:val="caption"/>
    <w:basedOn w:val="Standard"/>
    <w:uiPriority w:val="1"/>
    <w:semiHidden/>
    <w:rsid w:val="00C33DDD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uiPriority w:val="1"/>
    <w:semiHidden/>
    <w:rsid w:val="00C33DDD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uiPriority w:val="1"/>
    <w:semiHidden/>
    <w:rsid w:val="00C33DDD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rsid w:val="006E65D2"/>
    <w:pPr>
      <w:spacing w:before="240"/>
      <w:jc w:val="center"/>
    </w:pPr>
    <w:rPr>
      <w:b/>
    </w:rPr>
  </w:style>
  <w:style w:type="paragraph" w:customStyle="1" w:styleId="SBCaddress">
    <w:name w:val="SBC:address"/>
    <w:basedOn w:val="Standard"/>
    <w:next w:val="SBCinstitution"/>
    <w:rsid w:val="006E65D2"/>
    <w:pPr>
      <w:jc w:val="center"/>
    </w:pPr>
  </w:style>
  <w:style w:type="paragraph" w:customStyle="1" w:styleId="SBCreference">
    <w:name w:val="SBC:reference"/>
    <w:basedOn w:val="Standard"/>
    <w:qFormat/>
    <w:rsid w:val="006E65D2"/>
    <w:pPr>
      <w:spacing w:before="120"/>
      <w:ind w:left="284" w:hanging="284"/>
      <w:jc w:val="both"/>
    </w:pPr>
  </w:style>
  <w:style w:type="paragraph" w:customStyle="1" w:styleId="SBCparagraph">
    <w:name w:val="SBC:paragraph"/>
    <w:basedOn w:val="Standard"/>
    <w:qFormat/>
    <w:rsid w:val="006E65D2"/>
    <w:pPr>
      <w:spacing w:before="120"/>
      <w:ind w:firstLine="709"/>
      <w:jc w:val="both"/>
    </w:pPr>
  </w:style>
  <w:style w:type="paragraph" w:customStyle="1" w:styleId="SBCinstitution">
    <w:name w:val="SBC:institution"/>
    <w:basedOn w:val="Standard"/>
    <w:next w:val="SBCaddress"/>
    <w:rsid w:val="002858C9"/>
    <w:pPr>
      <w:spacing w:before="240"/>
      <w:jc w:val="center"/>
    </w:pPr>
  </w:style>
  <w:style w:type="paragraph" w:customStyle="1" w:styleId="SBCresumo">
    <w:name w:val="SBC:resumo"/>
    <w:basedOn w:val="Standard"/>
    <w:next w:val="SBCtitle1"/>
    <w:rsid w:val="006E65D2"/>
    <w:pPr>
      <w:spacing w:before="120" w:after="120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rsid w:val="006E65D2"/>
    <w:pPr>
      <w:spacing w:after="120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next w:val="SBCparagraph"/>
    <w:qFormat/>
    <w:rsid w:val="002858C9"/>
    <w:pPr>
      <w:numPr>
        <w:numId w:val="2"/>
      </w:numPr>
      <w:tabs>
        <w:tab w:val="left" w:pos="0"/>
      </w:tabs>
      <w:ind w:left="1066" w:hanging="357"/>
    </w:pPr>
  </w:style>
  <w:style w:type="paragraph" w:customStyle="1" w:styleId="SBCfigure">
    <w:name w:val="SBC:figure"/>
    <w:basedOn w:val="Standard"/>
    <w:next w:val="SBCcaption"/>
    <w:qFormat/>
    <w:rsid w:val="002858C9"/>
    <w:pPr>
      <w:keepNext/>
      <w:widowControl/>
      <w:spacing w:before="120"/>
      <w:jc w:val="center"/>
    </w:pPr>
  </w:style>
  <w:style w:type="paragraph" w:customStyle="1" w:styleId="SBCcaption">
    <w:name w:val="SBC:caption"/>
    <w:basedOn w:val="Standard"/>
    <w:next w:val="SBCparagraph"/>
    <w:qFormat/>
    <w:rsid w:val="006A46A9"/>
    <w:pPr>
      <w:widowControl/>
      <w:spacing w:before="120" w:after="120"/>
      <w:ind w:left="454" w:right="454"/>
      <w:jc w:val="center"/>
    </w:pPr>
    <w:rPr>
      <w:rFonts w:ascii="Arial" w:hAnsi="Arial"/>
      <w:b/>
      <w:sz w:val="20"/>
    </w:rPr>
  </w:style>
  <w:style w:type="paragraph" w:customStyle="1" w:styleId="SBCreferences">
    <w:name w:val="SBC:references"/>
    <w:basedOn w:val="Standard"/>
    <w:next w:val="SBCreference"/>
    <w:rsid w:val="002858C9"/>
    <w:pPr>
      <w:keepNext/>
      <w:spacing w:before="240"/>
    </w:pPr>
    <w:rPr>
      <w:b/>
      <w:sz w:val="26"/>
    </w:rPr>
  </w:style>
  <w:style w:type="paragraph" w:customStyle="1" w:styleId="SBCtitle">
    <w:name w:val="SBC:title"/>
    <w:basedOn w:val="Standard"/>
    <w:next w:val="SBCauthors"/>
    <w:rsid w:val="002858C9"/>
    <w:pPr>
      <w:spacing w:before="240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qFormat/>
    <w:rsid w:val="002858C9"/>
    <w:pPr>
      <w:keepNext/>
      <w:numPr>
        <w:numId w:val="1"/>
      </w:numPr>
      <w:spacing w:before="240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qFormat/>
    <w:rsid w:val="002858C9"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rsid w:val="002858C9"/>
    <w:pPr>
      <w:keepNext/>
      <w:spacing w:before="120"/>
    </w:pPr>
  </w:style>
  <w:style w:type="paragraph" w:customStyle="1" w:styleId="SBClistnumbered">
    <w:name w:val="SBC:list:numbered"/>
    <w:basedOn w:val="Standard"/>
    <w:next w:val="SBCparagraph"/>
    <w:qFormat/>
    <w:rsid w:val="002858C9"/>
    <w:pPr>
      <w:numPr>
        <w:numId w:val="3"/>
      </w:numPr>
      <w:tabs>
        <w:tab w:val="left" w:pos="0"/>
      </w:tabs>
    </w:pPr>
  </w:style>
  <w:style w:type="paragraph" w:customStyle="1" w:styleId="SBCfootnote">
    <w:name w:val="SBC:footnote"/>
    <w:basedOn w:val="Standard"/>
    <w:rsid w:val="002858C9"/>
    <w:pPr>
      <w:spacing w:before="60"/>
      <w:ind w:left="284" w:hanging="284"/>
    </w:pPr>
    <w:rPr>
      <w:sz w:val="20"/>
    </w:rPr>
  </w:style>
  <w:style w:type="paragraph" w:customStyle="1" w:styleId="SBCemail">
    <w:name w:val="SBC:email"/>
    <w:basedOn w:val="Standard"/>
    <w:next w:val="SBCabstract"/>
    <w:rsid w:val="002858C9"/>
    <w:pPr>
      <w:spacing w:before="120" w:after="120"/>
      <w:jc w:val="center"/>
    </w:pPr>
    <w:rPr>
      <w:rFonts w:ascii="Courier New" w:hAnsi="Courier New"/>
      <w:sz w:val="20"/>
    </w:rPr>
  </w:style>
  <w:style w:type="paragraph" w:customStyle="1" w:styleId="SBCparagraphfirst">
    <w:name w:val="SBC:paragraph:first"/>
    <w:basedOn w:val="SBCparagraph"/>
    <w:next w:val="SBCparagraph"/>
    <w:qFormat/>
    <w:rsid w:val="00C33DDD"/>
    <w:pPr>
      <w:ind w:firstLine="0"/>
    </w:pPr>
  </w:style>
  <w:style w:type="paragraph" w:customStyle="1" w:styleId="SBCcaption2lines">
    <w:name w:val="SBC:caption:2lines"/>
    <w:basedOn w:val="SBCcaption"/>
    <w:next w:val="SBCparagraph"/>
    <w:qFormat/>
    <w:rsid w:val="00C33DDD"/>
    <w:pPr>
      <w:jc w:val="both"/>
    </w:pPr>
  </w:style>
  <w:style w:type="character" w:customStyle="1" w:styleId="FootnoteSymbol">
    <w:name w:val="Footnote Symbol"/>
    <w:uiPriority w:val="1"/>
    <w:semiHidden/>
    <w:rsid w:val="00C33DDD"/>
  </w:style>
  <w:style w:type="character" w:styleId="Nmerodepgina">
    <w:name w:val="page number"/>
    <w:uiPriority w:val="1"/>
    <w:semiHidden/>
    <w:rsid w:val="00C33DDD"/>
  </w:style>
  <w:style w:type="character" w:customStyle="1" w:styleId="NumberingSymbols">
    <w:name w:val="Numbering Symbols"/>
    <w:uiPriority w:val="1"/>
    <w:semiHidden/>
    <w:rsid w:val="00C33DDD"/>
  </w:style>
  <w:style w:type="table" w:styleId="Tabelacomgrade">
    <w:name w:val="Table Grid"/>
    <w:basedOn w:val="Tabelanormal"/>
    <w:uiPriority w:val="39"/>
    <w:rsid w:val="00F34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iPriority w:val="1"/>
    <w:semiHidden/>
    <w:rsid w:val="00C33DDD"/>
    <w:rPr>
      <w:color w:val="000080"/>
      <w:u w:val="single"/>
    </w:rPr>
  </w:style>
  <w:style w:type="character" w:customStyle="1" w:styleId="Footnoteanchor">
    <w:name w:val="Footnote anchor"/>
    <w:uiPriority w:val="1"/>
    <w:semiHidden/>
    <w:rsid w:val="00C33DDD"/>
    <w:rPr>
      <w:position w:val="0"/>
      <w:vertAlign w:val="superscript"/>
    </w:rPr>
  </w:style>
  <w:style w:type="character" w:customStyle="1" w:styleId="EndnoteSymbol">
    <w:name w:val="Endnote Symbol"/>
    <w:uiPriority w:val="1"/>
    <w:semiHidden/>
    <w:rsid w:val="00C33DDD"/>
  </w:style>
  <w:style w:type="character" w:styleId="Refdenotaderodap">
    <w:name w:val="footnote reference"/>
    <w:basedOn w:val="Fontepargpadro"/>
    <w:uiPriority w:val="99"/>
    <w:semiHidden/>
    <w:unhideWhenUsed/>
    <w:rsid w:val="00C33DDD"/>
    <w:rPr>
      <w:vertAlign w:val="superscript"/>
    </w:rPr>
  </w:style>
  <w:style w:type="paragraph" w:customStyle="1" w:styleId="SBCtable">
    <w:name w:val="SBC:table"/>
    <w:basedOn w:val="SBCparagraphfirst"/>
    <w:qFormat/>
    <w:rsid w:val="006A46A9"/>
    <w:pPr>
      <w:spacing w:before="0"/>
      <w:jc w:val="left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unhideWhenUsed/>
    <w:rsid w:val="00E3512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79F8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="Humnst777 Lt BT" w:eastAsiaTheme="minorHAnsi" w:hAnsi="Humnst777 Lt BT" w:cstheme="minorBidi"/>
      <w:kern w:val="0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A56E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49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9F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B238E"/>
  </w:style>
  <w:style w:type="paragraph" w:customStyle="1" w:styleId="yiv1679066233msonormal">
    <w:name w:val="yiv1679066233msonormal"/>
    <w:basedOn w:val="Normal"/>
    <w:rsid w:val="00BB4C0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4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5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5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5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2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351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1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0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42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4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15692-FEFC-4A56-BDB4-C4DBB7AF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1261</Words>
  <Characters>6811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Confecção de Trabalhos de Escritório de Projetos</vt:lpstr>
    </vt:vector>
  </TitlesOfParts>
  <Company/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Confecção de Trabalhos de Escritório de Projetos</dc:title>
  <dc:creator>Professor</dc:creator>
  <cp:lastModifiedBy>Aluno</cp:lastModifiedBy>
  <cp:revision>2</cp:revision>
  <cp:lastPrinted>2014-07-31T19:28:00Z</cp:lastPrinted>
  <dcterms:created xsi:type="dcterms:W3CDTF">2015-11-03T23:06:00Z</dcterms:created>
  <dcterms:modified xsi:type="dcterms:W3CDTF">2015-11-03T23:06:00Z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